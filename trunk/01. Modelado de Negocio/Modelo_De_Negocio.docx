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14:paraId="28ED5B27" w14:textId="77777777" w:rsidTr="0029046A">
            <w:trPr>
              <w:trHeight w:val="1440"/>
            </w:trPr>
            <w:tc>
              <w:tcPr>
                <w:tcW w:w="1440" w:type="dxa"/>
                <w:tcBorders>
                  <w:right w:val="single" w:sz="4" w:space="0" w:color="FFFFFF" w:themeColor="background1"/>
                </w:tcBorders>
                <w:shd w:val="clear" w:color="auto" w:fill="B9CDE5" w:themeFill="accent1" w:themeFillTint="66"/>
              </w:tcPr>
              <w:p w14:paraId="73D3121B" w14:textId="77777777"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9CDE5" w:themeFill="accent1" w:themeFillTint="66"/>
                    <w:vAlign w:val="bottom"/>
                  </w:tcPr>
                  <w:p w14:paraId="036A87EE" w14:textId="77777777" w:rsidR="0029046A" w:rsidRDefault="0029046A" w:rsidP="0029046A">
                    <w:pPr>
                      <w:pStyle w:val="NoSpacing"/>
                      <w:rPr>
                        <w:rFonts w:asciiTheme="majorHAnsi" w:eastAsiaTheme="majorEastAsia" w:hAnsiTheme="majorHAnsi" w:cstheme="majorBidi"/>
                        <w:b/>
                        <w:bCs/>
                        <w:color w:val="FFFFFF" w:themeColor="background1"/>
                        <w:sz w:val="72"/>
                        <w:szCs w:val="72"/>
                      </w:rPr>
                    </w:pPr>
                    <w:r w:rsidRPr="0029046A">
                      <w:rPr>
                        <w:rFonts w:asciiTheme="majorHAnsi" w:eastAsiaTheme="majorEastAsia" w:hAnsiTheme="majorHAnsi" w:cstheme="majorBidi"/>
                        <w:b/>
                        <w:bCs/>
                        <w:color w:val="FFFFFF" w:themeColor="background1"/>
                        <w:sz w:val="72"/>
                        <w:szCs w:val="72"/>
                      </w:rPr>
                      <w:t>2010</w:t>
                    </w:r>
                  </w:p>
                </w:tc>
              </w:sdtContent>
            </w:sdt>
          </w:tr>
          <w:tr w:rsidR="0029046A" w14:paraId="61C4BEBD" w14:textId="77777777">
            <w:trPr>
              <w:trHeight w:val="2880"/>
            </w:trPr>
            <w:tc>
              <w:tcPr>
                <w:tcW w:w="1440" w:type="dxa"/>
                <w:tcBorders>
                  <w:right w:val="single" w:sz="4" w:space="0" w:color="000000" w:themeColor="text1"/>
                </w:tcBorders>
              </w:tcPr>
              <w:p w14:paraId="34CEA8A8" w14:textId="77777777" w:rsidR="0029046A" w:rsidRDefault="0029046A"/>
            </w:tc>
            <w:tc>
              <w:tcPr>
                <w:tcW w:w="2520" w:type="dxa"/>
                <w:tcBorders>
                  <w:left w:val="single" w:sz="4" w:space="0" w:color="000000" w:themeColor="text1"/>
                </w:tcBorders>
                <w:vAlign w:val="center"/>
              </w:tcPr>
              <w:p w14:paraId="7729056D" w14:textId="77777777" w:rsidR="0029046A" w:rsidRDefault="0029046A">
                <w:pPr>
                  <w:pStyle w:val="NoSpacing"/>
                  <w:rPr>
                    <w:color w:val="77933C" w:themeColor="accent3" w:themeShade="BF"/>
                  </w:rPr>
                </w:pPr>
              </w:p>
              <w:p w14:paraId="7BC222FA" w14:textId="77777777" w:rsidR="0029046A" w:rsidRDefault="0029046A" w:rsidP="0029046A">
                <w:pPr>
                  <w:pStyle w:val="NoSpacing"/>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14:paraId="53D6447B" w14:textId="6F6E4F92" w:rsidR="004F3145" w:rsidRPr="0029046A" w:rsidRDefault="004F3145" w:rsidP="004F3145">
              <w:pPr>
                <w:pStyle w:val="NoSpacing"/>
                <w:jc w:val="center"/>
                <w:rPr>
                  <w:color w:val="7793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14:paraId="5E0E0B22" w14:textId="77777777" w:rsidR="0029046A" w:rsidRDefault="0029046A"/>
        <w:p w14:paraId="5BCDF922" w14:textId="77777777" w:rsidR="0029046A" w:rsidRPr="004F3145" w:rsidRDefault="004F3145" w:rsidP="004F3145">
          <w:pPr>
            <w:jc w:val="center"/>
            <w:rPr>
              <w:sz w:val="32"/>
              <w:szCs w:val="32"/>
            </w:rPr>
          </w:pPr>
          <w:r w:rsidRPr="004F3145">
            <w:rPr>
              <w:sz w:val="32"/>
              <w:szCs w:val="32"/>
            </w:rPr>
            <w:t>Ingeniería en Sistemas de Información</w:t>
          </w:r>
        </w:p>
        <w:p w14:paraId="07DB68C5" w14:textId="77777777" w:rsidR="0029046A" w:rsidRDefault="0029046A"/>
        <w:p w14:paraId="074EF1C3" w14:textId="77777777"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14:paraId="04BA1BD2" w14:textId="77777777" w:rsidTr="004F3145">
            <w:trPr>
              <w:trHeight w:val="1165"/>
            </w:trPr>
            <w:tc>
              <w:tcPr>
                <w:tcW w:w="0" w:type="auto"/>
              </w:tcPr>
              <w:p w14:paraId="7A9D6F0C" w14:textId="77777777" w:rsidR="001F73A0" w:rsidRDefault="001F73A0" w:rsidP="001F73A0">
                <w:pPr>
                  <w:pStyle w:val="NoSpacing"/>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1F73A0" w14:paraId="47F6D646" w14:textId="77777777" w:rsidTr="004F3145">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14:paraId="72C9EF86" w14:textId="77777777" w:rsidR="001F73A0" w:rsidRDefault="0099436B" w:rsidP="0099436B">
                    <w:pPr>
                      <w:pStyle w:val="NoSpacing"/>
                      <w:rPr>
                        <w:color w:val="808080" w:themeColor="background1" w:themeShade="7F"/>
                      </w:rPr>
                    </w:pPr>
                    <w:r>
                      <w:rPr>
                        <w:color w:val="808080" w:themeColor="background1" w:themeShade="7F"/>
                        <w:sz w:val="56"/>
                        <w:szCs w:val="56"/>
                      </w:rPr>
                      <w:t>Modelo de Negocio</w:t>
                    </w:r>
                  </w:p>
                </w:tc>
              </w:sdtContent>
            </w:sdt>
          </w:tr>
        </w:tbl>
        <w:p w14:paraId="6387192A" w14:textId="77777777" w:rsidR="001F73A0" w:rsidRDefault="001F73A0" w:rsidP="001F73A0">
          <w:pPr>
            <w:spacing w:after="0"/>
            <w:ind w:firstLine="360"/>
            <w:jc w:val="left"/>
            <w:rPr>
              <w:rFonts w:asciiTheme="majorHAnsi" w:eastAsiaTheme="majorEastAsia" w:hAnsiTheme="majorHAnsi" w:cstheme="majorBidi"/>
              <w:sz w:val="76"/>
              <w:szCs w:val="72"/>
            </w:rPr>
          </w:pPr>
        </w:p>
        <w:p w14:paraId="50DD4303" w14:textId="77777777" w:rsidR="001F73A0" w:rsidRDefault="001F73A0" w:rsidP="001F73A0">
          <w:pPr>
            <w:spacing w:after="0"/>
            <w:ind w:firstLine="360"/>
            <w:jc w:val="left"/>
            <w:rPr>
              <w:rFonts w:asciiTheme="majorHAnsi" w:eastAsiaTheme="majorEastAsia" w:hAnsiTheme="majorHAnsi" w:cstheme="majorBidi"/>
              <w:sz w:val="76"/>
              <w:szCs w:val="72"/>
            </w:rPr>
          </w:pPr>
        </w:p>
        <w:p w14:paraId="5360B35D" w14:textId="77777777" w:rsidR="001F73A0" w:rsidRDefault="001F73A0" w:rsidP="001F73A0">
          <w:pPr>
            <w:pStyle w:val="NoSpacing"/>
            <w:rPr>
              <w:color w:val="77933C" w:themeColor="accent3" w:themeShade="BF"/>
            </w:rPr>
          </w:pPr>
        </w:p>
        <w:p w14:paraId="3FCDD87E" w14:textId="77777777" w:rsidR="001F73A0" w:rsidRDefault="001F73A0" w:rsidP="001F73A0">
          <w:pPr>
            <w:pStyle w:val="NoSpacing"/>
            <w:rPr>
              <w:sz w:val="28"/>
              <w:szCs w:val="28"/>
            </w:rPr>
          </w:pPr>
        </w:p>
        <w:p w14:paraId="56F72E37" w14:textId="77777777" w:rsidR="001F73A0" w:rsidRDefault="001F73A0" w:rsidP="001F73A0">
          <w:pPr>
            <w:pStyle w:val="NoSpacing"/>
            <w:rPr>
              <w:sz w:val="28"/>
              <w:szCs w:val="28"/>
            </w:rPr>
          </w:pPr>
        </w:p>
        <w:p w14:paraId="63B4E904" w14:textId="77777777" w:rsidR="001F73A0" w:rsidRDefault="001F73A0" w:rsidP="001F73A0">
          <w:pPr>
            <w:pStyle w:val="NoSpacing"/>
            <w:jc w:val="left"/>
          </w:pPr>
          <w:r w:rsidRPr="005B38A1">
            <w:rPr>
              <w:b/>
            </w:rPr>
            <w:t>Empresa</w:t>
          </w:r>
          <w:r w:rsidR="004F3145">
            <w:t xml:space="preserve">: </w:t>
          </w:r>
          <w:r>
            <w:t>“Eben-Ezer”</w:t>
          </w:r>
        </w:p>
        <w:p w14:paraId="2E5C3404" w14:textId="01558F3F" w:rsidR="001F73A0" w:rsidRDefault="001F73A0" w:rsidP="001F73A0">
          <w:pPr>
            <w:pStyle w:val="NoSpacing"/>
            <w:jc w:val="left"/>
          </w:pPr>
          <w:r w:rsidRPr="005B38A1">
            <w:rPr>
              <w:b/>
            </w:rPr>
            <w:t>Sistema de Información</w:t>
          </w:r>
          <w:r>
            <w:t>: “</w:t>
          </w:r>
          <w:r w:rsidR="00AE447C">
            <w:t>SEEE</w:t>
          </w:r>
          <w:r>
            <w:t>”</w:t>
          </w:r>
        </w:p>
        <w:p w14:paraId="22445712" w14:textId="77777777" w:rsidR="001F73A0" w:rsidRDefault="001F73A0" w:rsidP="001F73A0">
          <w:pPr>
            <w:pStyle w:val="NoSpacing"/>
            <w:jc w:val="left"/>
          </w:pPr>
          <w:r w:rsidRPr="005B38A1">
            <w:rPr>
              <w:b/>
            </w:rPr>
            <w:t>Metodología</w:t>
          </w:r>
          <w:r>
            <w:t>: Proceso Unificado de Desarrollo de Software</w:t>
          </w:r>
        </w:p>
        <w:p w14:paraId="32CD0A4F" w14:textId="77777777" w:rsidR="001F73A0" w:rsidRDefault="001F73A0" w:rsidP="001F73A0">
          <w:pPr>
            <w:pStyle w:val="NoSpacing"/>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E1422C" w14:paraId="52A19775" w14:textId="77777777" w:rsidTr="00D62555">
            <w:trPr>
              <w:trHeight w:val="80"/>
            </w:trPr>
            <w:tc>
              <w:tcPr>
                <w:tcW w:w="3669" w:type="dxa"/>
              </w:tcPr>
              <w:p w14:paraId="7F113816" w14:textId="77777777" w:rsidR="001F73A0" w:rsidRPr="00E1422C" w:rsidRDefault="001F73A0" w:rsidP="00D62555">
                <w:pPr>
                  <w:spacing w:after="0"/>
                  <w:rPr>
                    <w:b/>
                  </w:rPr>
                </w:pPr>
                <w:r w:rsidRPr="00E1422C">
                  <w:rPr>
                    <w:b/>
                  </w:rPr>
                  <w:t>Profesores</w:t>
                </w:r>
              </w:p>
            </w:tc>
          </w:tr>
          <w:tr w:rsidR="001F73A0" w:rsidRPr="00E1422C" w14:paraId="4D85F097" w14:textId="77777777" w:rsidTr="00D62555">
            <w:trPr>
              <w:trHeight w:val="238"/>
            </w:trPr>
            <w:tc>
              <w:tcPr>
                <w:tcW w:w="3669" w:type="dxa"/>
              </w:tcPr>
              <w:p w14:paraId="1C3C39E6" w14:textId="77777777" w:rsidR="001F73A0" w:rsidRPr="00E1422C" w:rsidRDefault="004F3145" w:rsidP="00D62555">
                <w:pPr>
                  <w:spacing w:after="0"/>
                </w:pPr>
                <w:r>
                  <w:t>Ortiz, Marí</w:t>
                </w:r>
                <w:r w:rsidR="001F73A0" w:rsidRPr="00E1422C">
                  <w:t>a Cecilia (Adjunto)</w:t>
                </w:r>
              </w:p>
            </w:tc>
          </w:tr>
          <w:tr w:rsidR="001F73A0" w:rsidRPr="00E1422C" w14:paraId="0B18C4FF" w14:textId="77777777" w:rsidTr="00D62555">
            <w:tc>
              <w:tcPr>
                <w:tcW w:w="3669" w:type="dxa"/>
              </w:tcPr>
              <w:p w14:paraId="266BA800" w14:textId="77777777" w:rsidR="001F73A0" w:rsidRPr="00E1422C" w:rsidRDefault="001F73A0" w:rsidP="00D62555">
                <w:pPr>
                  <w:spacing w:after="0"/>
                </w:pPr>
                <w:proofErr w:type="spellStart"/>
                <w:r w:rsidRPr="00E1422C">
                  <w:t>Savi</w:t>
                </w:r>
                <w:proofErr w:type="spellEnd"/>
                <w:r w:rsidRPr="00E1422C">
                  <w:t>, Cecilia Andrea (JTP)</w:t>
                </w:r>
              </w:p>
            </w:tc>
          </w:tr>
        </w:tbl>
        <w:p w14:paraId="504A1891" w14:textId="77777777" w:rsidR="004F3145" w:rsidRDefault="004F3145" w:rsidP="001F73A0">
          <w:pPr>
            <w:spacing w:after="0"/>
            <w:jc w:val="left"/>
            <w:rPr>
              <w:rFonts w:asciiTheme="majorHAnsi" w:eastAsiaTheme="majorEastAsia" w:hAnsiTheme="majorHAnsi" w:cstheme="majorBidi"/>
            </w:rPr>
          </w:pPr>
        </w:p>
        <w:p w14:paraId="459D59C7" w14:textId="77777777"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14:paraId="08FE4B2A" w14:textId="77777777" w:rsidTr="001F73A0">
        <w:tc>
          <w:tcPr>
            <w:tcW w:w="4505" w:type="dxa"/>
            <w:gridSpan w:val="2"/>
          </w:tcPr>
          <w:p w14:paraId="4089FEBC" w14:textId="77777777" w:rsidR="001F73A0" w:rsidRPr="00E1422C" w:rsidRDefault="001F73A0" w:rsidP="001F73A0">
            <w:pPr>
              <w:spacing w:after="0"/>
              <w:rPr>
                <w:b/>
              </w:rPr>
            </w:pPr>
            <w:r w:rsidRPr="00E1422C">
              <w:rPr>
                <w:b/>
              </w:rPr>
              <w:t>Grupo Nº 2</w:t>
            </w:r>
          </w:p>
        </w:tc>
      </w:tr>
      <w:tr w:rsidR="001F73A0" w:rsidRPr="00E1422C" w14:paraId="073DCAC8" w14:textId="77777777" w:rsidTr="001F73A0">
        <w:tc>
          <w:tcPr>
            <w:tcW w:w="4505" w:type="dxa"/>
            <w:gridSpan w:val="2"/>
          </w:tcPr>
          <w:p w14:paraId="1E964E12" w14:textId="77777777" w:rsidR="001F73A0" w:rsidRPr="00E1422C" w:rsidRDefault="001F73A0" w:rsidP="001F73A0">
            <w:pPr>
              <w:spacing w:after="0"/>
              <w:rPr>
                <w:b/>
              </w:rPr>
            </w:pPr>
            <w:r w:rsidRPr="00E1422C">
              <w:rPr>
                <w:b/>
              </w:rPr>
              <w:t>Integrantes</w:t>
            </w:r>
          </w:p>
        </w:tc>
      </w:tr>
      <w:tr w:rsidR="001F73A0" w:rsidRPr="00E1422C" w14:paraId="664ABF9F" w14:textId="77777777" w:rsidTr="001F73A0">
        <w:tc>
          <w:tcPr>
            <w:tcW w:w="3261" w:type="dxa"/>
          </w:tcPr>
          <w:p w14:paraId="6898FDA5" w14:textId="77777777" w:rsidR="001F73A0" w:rsidRPr="00E1422C" w:rsidRDefault="001F73A0" w:rsidP="001F73A0">
            <w:pPr>
              <w:spacing w:after="0"/>
            </w:pPr>
            <w:r w:rsidRPr="00E1422C">
              <w:t>AGÜERO, Santiago Alejandro</w:t>
            </w:r>
          </w:p>
        </w:tc>
        <w:tc>
          <w:tcPr>
            <w:tcW w:w="1244" w:type="dxa"/>
          </w:tcPr>
          <w:p w14:paraId="50479C79" w14:textId="77777777" w:rsidR="001F73A0" w:rsidRPr="00E1422C" w:rsidRDefault="001F73A0" w:rsidP="001F73A0">
            <w:pPr>
              <w:spacing w:after="0"/>
            </w:pPr>
            <w:r w:rsidRPr="00E1422C">
              <w:t>51800</w:t>
            </w:r>
          </w:p>
        </w:tc>
      </w:tr>
      <w:tr w:rsidR="001F73A0" w:rsidRPr="00E1422C" w14:paraId="1EA98311" w14:textId="77777777" w:rsidTr="001F73A0">
        <w:tc>
          <w:tcPr>
            <w:tcW w:w="3261" w:type="dxa"/>
          </w:tcPr>
          <w:p w14:paraId="5CA625A7" w14:textId="77777777" w:rsidR="001F73A0" w:rsidRPr="00E1422C" w:rsidRDefault="001F73A0" w:rsidP="001F73A0">
            <w:pPr>
              <w:spacing w:after="0"/>
            </w:pPr>
            <w:r w:rsidRPr="00E1422C">
              <w:t>NAFRIA, Federico</w:t>
            </w:r>
          </w:p>
        </w:tc>
        <w:tc>
          <w:tcPr>
            <w:tcW w:w="1244" w:type="dxa"/>
          </w:tcPr>
          <w:p w14:paraId="6CFF7146" w14:textId="77777777" w:rsidR="001F73A0" w:rsidRPr="00E1422C" w:rsidRDefault="001F73A0" w:rsidP="001F73A0">
            <w:pPr>
              <w:spacing w:after="0"/>
            </w:pPr>
            <w:r w:rsidRPr="00E1422C">
              <w:t>51828</w:t>
            </w:r>
          </w:p>
        </w:tc>
      </w:tr>
      <w:tr w:rsidR="001F73A0" w:rsidRPr="00E1422C" w14:paraId="4EC2B011" w14:textId="77777777" w:rsidTr="001F73A0">
        <w:tc>
          <w:tcPr>
            <w:tcW w:w="3261" w:type="dxa"/>
          </w:tcPr>
          <w:p w14:paraId="6815E7BC" w14:textId="77777777" w:rsidR="001F73A0" w:rsidRPr="00E1422C" w:rsidRDefault="001F73A0" w:rsidP="001F73A0">
            <w:pPr>
              <w:spacing w:after="0"/>
            </w:pPr>
            <w:r w:rsidRPr="00E1422C">
              <w:t xml:space="preserve">PISCIOLARI, </w:t>
            </w:r>
            <w:proofErr w:type="spellStart"/>
            <w:r w:rsidRPr="00E1422C">
              <w:t>Antonela</w:t>
            </w:r>
            <w:proofErr w:type="spellEnd"/>
          </w:p>
        </w:tc>
        <w:tc>
          <w:tcPr>
            <w:tcW w:w="1244" w:type="dxa"/>
          </w:tcPr>
          <w:p w14:paraId="2B67F8DB" w14:textId="77777777" w:rsidR="001F73A0" w:rsidRPr="00E1422C" w:rsidRDefault="001F73A0" w:rsidP="001F73A0">
            <w:pPr>
              <w:spacing w:after="0"/>
            </w:pPr>
            <w:r w:rsidRPr="00E1422C">
              <w:t>51543</w:t>
            </w:r>
          </w:p>
        </w:tc>
      </w:tr>
      <w:tr w:rsidR="001F73A0" w:rsidRPr="00E1422C" w14:paraId="0ACBE848" w14:textId="77777777" w:rsidTr="001F73A0">
        <w:tc>
          <w:tcPr>
            <w:tcW w:w="3261" w:type="dxa"/>
          </w:tcPr>
          <w:p w14:paraId="1DE95318" w14:textId="77777777" w:rsidR="001F73A0" w:rsidRPr="00E1422C" w:rsidRDefault="001F73A0" w:rsidP="001F73A0">
            <w:pPr>
              <w:spacing w:after="0"/>
            </w:pPr>
            <w:r w:rsidRPr="00E1422C">
              <w:t>QUIROGA, Gastón Mauricio</w:t>
            </w:r>
          </w:p>
        </w:tc>
        <w:tc>
          <w:tcPr>
            <w:tcW w:w="1244" w:type="dxa"/>
          </w:tcPr>
          <w:p w14:paraId="1B258E2C" w14:textId="77777777" w:rsidR="001F73A0" w:rsidRPr="00E1422C" w:rsidRDefault="001F73A0" w:rsidP="001F73A0">
            <w:pPr>
              <w:spacing w:after="0"/>
            </w:pPr>
            <w:r w:rsidRPr="00E1422C">
              <w:t>51969</w:t>
            </w:r>
          </w:p>
        </w:tc>
      </w:tr>
      <w:tr w:rsidR="001F73A0" w:rsidRPr="00E1422C" w14:paraId="5CAF555B" w14:textId="77777777" w:rsidTr="001F73A0">
        <w:tc>
          <w:tcPr>
            <w:tcW w:w="3261" w:type="dxa"/>
          </w:tcPr>
          <w:p w14:paraId="4B9AD1C5" w14:textId="77777777" w:rsidR="001F73A0" w:rsidRPr="00E1422C" w:rsidRDefault="001F73A0" w:rsidP="001F73A0">
            <w:pPr>
              <w:spacing w:after="0"/>
            </w:pPr>
            <w:r w:rsidRPr="00E1422C">
              <w:t>WAISMAN, Gabriel Leandro</w:t>
            </w:r>
          </w:p>
        </w:tc>
        <w:tc>
          <w:tcPr>
            <w:tcW w:w="1244" w:type="dxa"/>
          </w:tcPr>
          <w:p w14:paraId="0D6E5493" w14:textId="77777777" w:rsidR="001F73A0" w:rsidRPr="00E1422C" w:rsidRDefault="001F73A0" w:rsidP="001F73A0">
            <w:r w:rsidRPr="00E1422C">
              <w:t>51934</w:t>
            </w:r>
          </w:p>
        </w:tc>
      </w:tr>
    </w:tbl>
    <w:p w14:paraId="4D6A689D" w14:textId="77777777"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Content>
        <w:p w14:paraId="063C1FBD" w14:textId="77777777" w:rsidR="00BD74A3" w:rsidRPr="00BD74A3" w:rsidRDefault="00BD74A3" w:rsidP="00367821">
          <w:pPr>
            <w:pStyle w:val="TOCHeading"/>
            <w:spacing w:before="0" w:after="0"/>
          </w:pPr>
          <w:r>
            <w:t>ÍNDICE</w:t>
          </w:r>
        </w:p>
        <w:p w14:paraId="6DC626A4" w14:textId="77777777" w:rsidR="00964524" w:rsidRDefault="006566BD">
          <w:pPr>
            <w:pStyle w:val="TOC1"/>
            <w:tabs>
              <w:tab w:val="right" w:leader="dot" w:pos="8494"/>
            </w:tabs>
            <w:rPr>
              <w:noProof/>
              <w:lang w:val="es-AR" w:eastAsia="es-AR" w:bidi="ar-SA"/>
            </w:rPr>
          </w:pPr>
          <w:r>
            <w:fldChar w:fldCharType="begin"/>
          </w:r>
          <w:r w:rsidR="00BD74A3">
            <w:instrText xml:space="preserve"> TOC \o "1-3" \h \z \u </w:instrText>
          </w:r>
          <w:r>
            <w:fldChar w:fldCharType="separate"/>
          </w:r>
          <w:hyperlink w:anchor="_Toc264344425" w:history="1">
            <w:r w:rsidR="00964524" w:rsidRPr="00F675E4">
              <w:rPr>
                <w:rStyle w:val="Hyperlink"/>
                <w:noProof/>
              </w:rPr>
              <w:t>Introducción</w:t>
            </w:r>
            <w:r w:rsidR="00964524">
              <w:rPr>
                <w:noProof/>
                <w:webHidden/>
              </w:rPr>
              <w:tab/>
            </w:r>
            <w:r w:rsidR="00964524">
              <w:rPr>
                <w:noProof/>
                <w:webHidden/>
              </w:rPr>
              <w:fldChar w:fldCharType="begin"/>
            </w:r>
            <w:r w:rsidR="00964524">
              <w:rPr>
                <w:noProof/>
                <w:webHidden/>
              </w:rPr>
              <w:instrText xml:space="preserve"> PAGEREF _Toc264344425 \h </w:instrText>
            </w:r>
            <w:r w:rsidR="00964524">
              <w:rPr>
                <w:noProof/>
                <w:webHidden/>
              </w:rPr>
            </w:r>
            <w:r w:rsidR="00964524">
              <w:rPr>
                <w:noProof/>
                <w:webHidden/>
              </w:rPr>
              <w:fldChar w:fldCharType="separate"/>
            </w:r>
            <w:r w:rsidR="00964524">
              <w:rPr>
                <w:noProof/>
                <w:webHidden/>
              </w:rPr>
              <w:t>3</w:t>
            </w:r>
            <w:r w:rsidR="00964524">
              <w:rPr>
                <w:noProof/>
                <w:webHidden/>
              </w:rPr>
              <w:fldChar w:fldCharType="end"/>
            </w:r>
          </w:hyperlink>
        </w:p>
        <w:p w14:paraId="65C56693" w14:textId="77777777" w:rsidR="00964524" w:rsidRDefault="00964524">
          <w:pPr>
            <w:pStyle w:val="TOC1"/>
            <w:tabs>
              <w:tab w:val="right" w:leader="dot" w:pos="8494"/>
            </w:tabs>
            <w:rPr>
              <w:noProof/>
              <w:lang w:val="es-AR" w:eastAsia="es-AR" w:bidi="ar-SA"/>
            </w:rPr>
          </w:pPr>
          <w:hyperlink w:anchor="_Toc264344426" w:history="1">
            <w:r w:rsidRPr="00F675E4">
              <w:rPr>
                <w:rStyle w:val="Hyperlink"/>
                <w:noProof/>
              </w:rPr>
              <w:t>Modelado de Casos de Usos del Sistema de Negocio</w:t>
            </w:r>
            <w:r>
              <w:rPr>
                <w:noProof/>
                <w:webHidden/>
              </w:rPr>
              <w:tab/>
            </w:r>
            <w:r>
              <w:rPr>
                <w:noProof/>
                <w:webHidden/>
              </w:rPr>
              <w:fldChar w:fldCharType="begin"/>
            </w:r>
            <w:r>
              <w:rPr>
                <w:noProof/>
                <w:webHidden/>
              </w:rPr>
              <w:instrText xml:space="preserve"> PAGEREF _Toc264344426 \h </w:instrText>
            </w:r>
            <w:r>
              <w:rPr>
                <w:noProof/>
                <w:webHidden/>
              </w:rPr>
            </w:r>
            <w:r>
              <w:rPr>
                <w:noProof/>
                <w:webHidden/>
              </w:rPr>
              <w:fldChar w:fldCharType="separate"/>
            </w:r>
            <w:r>
              <w:rPr>
                <w:noProof/>
                <w:webHidden/>
              </w:rPr>
              <w:t>4</w:t>
            </w:r>
            <w:r>
              <w:rPr>
                <w:noProof/>
                <w:webHidden/>
              </w:rPr>
              <w:fldChar w:fldCharType="end"/>
            </w:r>
          </w:hyperlink>
        </w:p>
        <w:p w14:paraId="60FCFF20" w14:textId="77777777" w:rsidR="00964524" w:rsidRDefault="00964524">
          <w:pPr>
            <w:pStyle w:val="TOC2"/>
            <w:tabs>
              <w:tab w:val="right" w:leader="dot" w:pos="8494"/>
            </w:tabs>
            <w:rPr>
              <w:noProof/>
              <w:lang w:val="es-AR" w:eastAsia="es-AR" w:bidi="ar-SA"/>
            </w:rPr>
          </w:pPr>
          <w:hyperlink w:anchor="_Toc264344427" w:history="1">
            <w:r w:rsidRPr="00F675E4">
              <w:rPr>
                <w:rStyle w:val="Hyperlink"/>
                <w:noProof/>
              </w:rPr>
              <w:t>Definición de Actores del Negocio</w:t>
            </w:r>
            <w:r>
              <w:rPr>
                <w:noProof/>
                <w:webHidden/>
              </w:rPr>
              <w:tab/>
            </w:r>
            <w:r>
              <w:rPr>
                <w:noProof/>
                <w:webHidden/>
              </w:rPr>
              <w:fldChar w:fldCharType="begin"/>
            </w:r>
            <w:r>
              <w:rPr>
                <w:noProof/>
                <w:webHidden/>
              </w:rPr>
              <w:instrText xml:space="preserve"> PAGEREF _Toc264344427 \h </w:instrText>
            </w:r>
            <w:r>
              <w:rPr>
                <w:noProof/>
                <w:webHidden/>
              </w:rPr>
            </w:r>
            <w:r>
              <w:rPr>
                <w:noProof/>
                <w:webHidden/>
              </w:rPr>
              <w:fldChar w:fldCharType="separate"/>
            </w:r>
            <w:r>
              <w:rPr>
                <w:noProof/>
                <w:webHidden/>
              </w:rPr>
              <w:t>4</w:t>
            </w:r>
            <w:r>
              <w:rPr>
                <w:noProof/>
                <w:webHidden/>
              </w:rPr>
              <w:fldChar w:fldCharType="end"/>
            </w:r>
          </w:hyperlink>
        </w:p>
        <w:p w14:paraId="64D453C7" w14:textId="77777777" w:rsidR="00964524" w:rsidRDefault="00964524">
          <w:pPr>
            <w:pStyle w:val="TOC2"/>
            <w:tabs>
              <w:tab w:val="right" w:leader="dot" w:pos="8494"/>
            </w:tabs>
            <w:rPr>
              <w:noProof/>
              <w:lang w:val="es-AR" w:eastAsia="es-AR" w:bidi="ar-SA"/>
            </w:rPr>
          </w:pPr>
          <w:hyperlink w:anchor="_Toc264344428" w:history="1">
            <w:r w:rsidRPr="00F675E4">
              <w:rPr>
                <w:rStyle w:val="Hyperlink"/>
                <w:noProof/>
              </w:rPr>
              <w:t>Diagrama de Casos de Uso del Negocio</w:t>
            </w:r>
            <w:r>
              <w:rPr>
                <w:noProof/>
                <w:webHidden/>
              </w:rPr>
              <w:tab/>
            </w:r>
            <w:r>
              <w:rPr>
                <w:noProof/>
                <w:webHidden/>
              </w:rPr>
              <w:fldChar w:fldCharType="begin"/>
            </w:r>
            <w:r>
              <w:rPr>
                <w:noProof/>
                <w:webHidden/>
              </w:rPr>
              <w:instrText xml:space="preserve"> PAGEREF _Toc264344428 \h </w:instrText>
            </w:r>
            <w:r>
              <w:rPr>
                <w:noProof/>
                <w:webHidden/>
              </w:rPr>
            </w:r>
            <w:r>
              <w:rPr>
                <w:noProof/>
                <w:webHidden/>
              </w:rPr>
              <w:fldChar w:fldCharType="separate"/>
            </w:r>
            <w:r>
              <w:rPr>
                <w:noProof/>
                <w:webHidden/>
              </w:rPr>
              <w:t>5</w:t>
            </w:r>
            <w:r>
              <w:rPr>
                <w:noProof/>
                <w:webHidden/>
              </w:rPr>
              <w:fldChar w:fldCharType="end"/>
            </w:r>
          </w:hyperlink>
        </w:p>
        <w:p w14:paraId="409EDB60" w14:textId="77777777" w:rsidR="00964524" w:rsidRDefault="00964524">
          <w:pPr>
            <w:pStyle w:val="TOC2"/>
            <w:tabs>
              <w:tab w:val="right" w:leader="dot" w:pos="8494"/>
            </w:tabs>
            <w:rPr>
              <w:noProof/>
              <w:lang w:val="es-AR" w:eastAsia="es-AR" w:bidi="ar-SA"/>
            </w:rPr>
          </w:pPr>
          <w:hyperlink w:anchor="_Toc264344429" w:history="1">
            <w:r w:rsidRPr="00F675E4">
              <w:rPr>
                <w:rStyle w:val="Hyperlink"/>
                <w:noProof/>
              </w:rPr>
              <w:t>Definición de Casos de Uso del negocio</w:t>
            </w:r>
            <w:r>
              <w:rPr>
                <w:noProof/>
                <w:webHidden/>
              </w:rPr>
              <w:tab/>
            </w:r>
            <w:r>
              <w:rPr>
                <w:noProof/>
                <w:webHidden/>
              </w:rPr>
              <w:fldChar w:fldCharType="begin"/>
            </w:r>
            <w:r>
              <w:rPr>
                <w:noProof/>
                <w:webHidden/>
              </w:rPr>
              <w:instrText xml:space="preserve"> PAGEREF _Toc264344429 \h </w:instrText>
            </w:r>
            <w:r>
              <w:rPr>
                <w:noProof/>
                <w:webHidden/>
              </w:rPr>
            </w:r>
            <w:r>
              <w:rPr>
                <w:noProof/>
                <w:webHidden/>
              </w:rPr>
              <w:fldChar w:fldCharType="separate"/>
            </w:r>
            <w:r>
              <w:rPr>
                <w:noProof/>
                <w:webHidden/>
              </w:rPr>
              <w:t>7</w:t>
            </w:r>
            <w:r>
              <w:rPr>
                <w:noProof/>
                <w:webHidden/>
              </w:rPr>
              <w:fldChar w:fldCharType="end"/>
            </w:r>
          </w:hyperlink>
        </w:p>
        <w:p w14:paraId="2952C2CD" w14:textId="77777777" w:rsidR="00964524" w:rsidRDefault="00964524">
          <w:pPr>
            <w:pStyle w:val="TOC1"/>
            <w:tabs>
              <w:tab w:val="right" w:leader="dot" w:pos="8494"/>
            </w:tabs>
            <w:rPr>
              <w:noProof/>
              <w:lang w:val="es-AR" w:eastAsia="es-AR" w:bidi="ar-SA"/>
            </w:rPr>
          </w:pPr>
          <w:hyperlink w:anchor="_Toc264344430" w:history="1">
            <w:r w:rsidRPr="00F675E4">
              <w:rPr>
                <w:rStyle w:val="Hyperlink"/>
                <w:noProof/>
              </w:rPr>
              <w:t>Modelo de Objetos del Dominio del Problema</w:t>
            </w:r>
            <w:r>
              <w:rPr>
                <w:noProof/>
                <w:webHidden/>
              </w:rPr>
              <w:tab/>
            </w:r>
            <w:r>
              <w:rPr>
                <w:noProof/>
                <w:webHidden/>
              </w:rPr>
              <w:fldChar w:fldCharType="begin"/>
            </w:r>
            <w:r>
              <w:rPr>
                <w:noProof/>
                <w:webHidden/>
              </w:rPr>
              <w:instrText xml:space="preserve"> PAGEREF _Toc264344430 \h </w:instrText>
            </w:r>
            <w:r>
              <w:rPr>
                <w:noProof/>
                <w:webHidden/>
              </w:rPr>
            </w:r>
            <w:r>
              <w:rPr>
                <w:noProof/>
                <w:webHidden/>
              </w:rPr>
              <w:fldChar w:fldCharType="separate"/>
            </w:r>
            <w:r>
              <w:rPr>
                <w:noProof/>
                <w:webHidden/>
              </w:rPr>
              <w:t>15</w:t>
            </w:r>
            <w:r>
              <w:rPr>
                <w:noProof/>
                <w:webHidden/>
              </w:rPr>
              <w:fldChar w:fldCharType="end"/>
            </w:r>
          </w:hyperlink>
        </w:p>
        <w:p w14:paraId="6707EC8A" w14:textId="77777777" w:rsidR="00964524" w:rsidRDefault="00964524">
          <w:pPr>
            <w:pStyle w:val="TOC1"/>
            <w:tabs>
              <w:tab w:val="right" w:leader="dot" w:pos="8494"/>
            </w:tabs>
            <w:rPr>
              <w:noProof/>
              <w:lang w:val="es-AR" w:eastAsia="es-AR" w:bidi="ar-SA"/>
            </w:rPr>
          </w:pPr>
          <w:hyperlink w:anchor="_Toc264344431" w:history="1">
            <w:r w:rsidRPr="00F675E4">
              <w:rPr>
                <w:rStyle w:val="Hyperlink"/>
                <w:noProof/>
              </w:rPr>
              <w:t>Definición de Trabajadores de Negocio</w:t>
            </w:r>
            <w:r>
              <w:rPr>
                <w:noProof/>
                <w:webHidden/>
              </w:rPr>
              <w:tab/>
            </w:r>
            <w:r>
              <w:rPr>
                <w:noProof/>
                <w:webHidden/>
              </w:rPr>
              <w:fldChar w:fldCharType="begin"/>
            </w:r>
            <w:r>
              <w:rPr>
                <w:noProof/>
                <w:webHidden/>
              </w:rPr>
              <w:instrText xml:space="preserve"> PAGEREF _Toc264344431 \h </w:instrText>
            </w:r>
            <w:r>
              <w:rPr>
                <w:noProof/>
                <w:webHidden/>
              </w:rPr>
            </w:r>
            <w:r>
              <w:rPr>
                <w:noProof/>
                <w:webHidden/>
              </w:rPr>
              <w:fldChar w:fldCharType="separate"/>
            </w:r>
            <w:r>
              <w:rPr>
                <w:noProof/>
                <w:webHidden/>
              </w:rPr>
              <w:t>17</w:t>
            </w:r>
            <w:r>
              <w:rPr>
                <w:noProof/>
                <w:webHidden/>
              </w:rPr>
              <w:fldChar w:fldCharType="end"/>
            </w:r>
          </w:hyperlink>
        </w:p>
        <w:p w14:paraId="789C2988" w14:textId="77777777" w:rsidR="00BD74A3" w:rsidRDefault="006566BD" w:rsidP="00367821">
          <w:pPr>
            <w:spacing w:after="0"/>
          </w:pPr>
          <w:r>
            <w:fldChar w:fldCharType="end"/>
          </w:r>
        </w:p>
      </w:sdtContent>
    </w:sdt>
    <w:p w14:paraId="19F24710" w14:textId="77777777" w:rsidR="00BD74A3" w:rsidRDefault="00BD74A3" w:rsidP="00BD74A3"/>
    <w:p w14:paraId="7E9CDFA4" w14:textId="77777777" w:rsidR="00D15456" w:rsidRDefault="00D15456">
      <w:pPr>
        <w:spacing w:after="0"/>
        <w:ind w:firstLine="360"/>
        <w:jc w:val="left"/>
      </w:pPr>
      <w:r>
        <w:br w:type="page"/>
      </w:r>
    </w:p>
    <w:p w14:paraId="633C8492" w14:textId="2CA7D742" w:rsidR="00D15456" w:rsidRDefault="00D15456" w:rsidP="00D15456">
      <w:pPr>
        <w:pStyle w:val="Heading1"/>
      </w:pPr>
      <w:bookmarkStart w:id="0" w:name="_Toc264344425"/>
      <w:r>
        <w:lastRenderedPageBreak/>
        <w:t>Introducción</w:t>
      </w:r>
      <w:bookmarkEnd w:id="0"/>
    </w:p>
    <w:p w14:paraId="23B6C7C2" w14:textId="48107759" w:rsidR="00E84674" w:rsidRPr="00E84674" w:rsidRDefault="00795723" w:rsidP="00E84674">
      <w:pPr>
        <w:rPr>
          <w:rFonts w:cs="Arial"/>
          <w:lang w:val="es-AR"/>
        </w:rPr>
      </w:pPr>
      <w:r>
        <w:rPr>
          <w:rFonts w:cs="Arial"/>
        </w:rPr>
        <w:t>L</w:t>
      </w:r>
      <w:r w:rsidR="00E84674" w:rsidRPr="00E84674">
        <w:rPr>
          <w:rFonts w:cs="Arial"/>
          <w:lang w:val="es-AR"/>
        </w:rPr>
        <w:t>a</w:t>
      </w:r>
      <w:r>
        <w:rPr>
          <w:rFonts w:cs="Arial"/>
          <w:lang w:val="es-AR"/>
        </w:rPr>
        <w:t xml:space="preserve"> presente </w:t>
      </w:r>
      <w:r w:rsidR="00D019C6">
        <w:rPr>
          <w:rFonts w:cs="Arial"/>
          <w:lang w:val="es-AR"/>
        </w:rPr>
        <w:t>documentación</w:t>
      </w:r>
      <w:r w:rsidR="00E84674" w:rsidRPr="00E84674">
        <w:rPr>
          <w:rFonts w:cs="Arial"/>
          <w:lang w:val="es-AR"/>
        </w:rPr>
        <w:t>,</w:t>
      </w:r>
      <w:r w:rsidR="00E84674">
        <w:rPr>
          <w:rFonts w:cs="Arial"/>
          <w:lang w:val="es-AR"/>
        </w:rPr>
        <w:t xml:space="preserve"> </w:t>
      </w:r>
      <w:r>
        <w:rPr>
          <w:rFonts w:cs="Arial"/>
          <w:lang w:val="es-AR"/>
        </w:rPr>
        <w:t>muestra</w:t>
      </w:r>
      <w:r w:rsidR="00E84674">
        <w:rPr>
          <w:rFonts w:cs="Arial"/>
          <w:lang w:val="es-AR"/>
        </w:rPr>
        <w:t xml:space="preserve"> </w:t>
      </w:r>
      <w:r w:rsidR="009912E8">
        <w:rPr>
          <w:rFonts w:cs="Arial"/>
          <w:lang w:val="es-AR"/>
        </w:rPr>
        <w:t xml:space="preserve">el modelo de </w:t>
      </w:r>
      <w:r w:rsidR="00E84674">
        <w:rPr>
          <w:rFonts w:cs="Arial"/>
          <w:lang w:val="es-AR"/>
        </w:rPr>
        <w:t>negocio</w:t>
      </w:r>
      <w:r>
        <w:rPr>
          <w:rFonts w:cs="Arial"/>
          <w:lang w:val="es-AR"/>
        </w:rPr>
        <w:t xml:space="preserve"> con el fin de</w:t>
      </w:r>
      <w:r w:rsidR="009912E8">
        <w:rPr>
          <w:rFonts w:cs="Arial"/>
          <w:lang w:val="es-AR"/>
        </w:rPr>
        <w:t xml:space="preserve"> analizar</w:t>
      </w:r>
      <w:r w:rsidR="00E84674" w:rsidRPr="00E84674">
        <w:rPr>
          <w:rFonts w:cs="Arial"/>
          <w:lang w:val="es-AR"/>
        </w:rPr>
        <w:t xml:space="preserve"> los procesos que se rea</w:t>
      </w:r>
      <w:r w:rsidR="009912E8">
        <w:rPr>
          <w:rFonts w:cs="Arial"/>
          <w:lang w:val="es-AR"/>
        </w:rPr>
        <w:t>lizan en la organización con el objetivo de poder comprender el mismo</w:t>
      </w:r>
      <w:r w:rsidR="00663F42">
        <w:rPr>
          <w:rFonts w:cs="Arial"/>
          <w:lang w:val="es-AR"/>
        </w:rPr>
        <w:t>, intentar mejorar los procesos</w:t>
      </w:r>
      <w:r w:rsidR="009912E8">
        <w:rPr>
          <w:rFonts w:cs="Arial"/>
          <w:lang w:val="es-AR"/>
        </w:rPr>
        <w:t xml:space="preserve"> y luego determinar de qué forma interactuará con el Sistema de Información</w:t>
      </w:r>
      <w:r w:rsidR="00663F42">
        <w:rPr>
          <w:rFonts w:cs="Arial"/>
          <w:lang w:val="es-AR"/>
        </w:rPr>
        <w:t>.</w:t>
      </w:r>
    </w:p>
    <w:p w14:paraId="3ABF6853" w14:textId="509414B3" w:rsidR="00663F42" w:rsidRDefault="00205CF4" w:rsidP="00E84674">
      <w:pPr>
        <w:rPr>
          <w:rFonts w:cs="Arial"/>
          <w:lang w:val="es-AR"/>
        </w:rPr>
      </w:pPr>
      <w:r>
        <w:rPr>
          <w:rFonts w:cs="Arial"/>
          <w:lang w:val="es-AR"/>
        </w:rPr>
        <w:t>Se utilizará los siguientes artefactos</w:t>
      </w:r>
      <w:r w:rsidR="00A903AE">
        <w:rPr>
          <w:rFonts w:cs="Arial"/>
          <w:lang w:val="es-AR"/>
        </w:rPr>
        <w:t>:</w:t>
      </w:r>
    </w:p>
    <w:p w14:paraId="2868AE46" w14:textId="3E71B8E1" w:rsidR="00205CF4" w:rsidRDefault="00205CF4" w:rsidP="00E84674">
      <w:pPr>
        <w:rPr>
          <w:rFonts w:cs="Arial"/>
          <w:lang w:val="es-AR"/>
        </w:rPr>
      </w:pPr>
      <w:r>
        <w:rPr>
          <w:rFonts w:cs="Arial"/>
          <w:lang w:val="es-AR"/>
        </w:rPr>
        <w:t xml:space="preserve">Modelo de casos de uso, </w:t>
      </w:r>
      <w:r w:rsidR="00A903AE">
        <w:rPr>
          <w:rFonts w:cs="Arial"/>
          <w:lang w:val="es-AR"/>
        </w:rPr>
        <w:t xml:space="preserve">el cual permite identificar los </w:t>
      </w:r>
      <w:proofErr w:type="spellStart"/>
      <w:r w:rsidR="00A903AE">
        <w:rPr>
          <w:rFonts w:cs="Arial"/>
          <w:lang w:val="es-AR"/>
        </w:rPr>
        <w:t>actores</w:t>
      </w:r>
      <w:proofErr w:type="spellEnd"/>
      <w:r w:rsidR="00A903AE">
        <w:rPr>
          <w:rFonts w:cs="Arial"/>
          <w:lang w:val="es-AR"/>
        </w:rPr>
        <w:t xml:space="preserve"> externos a la organización y la forma de interactuar con la misma. Se realiza una descripción de trazo grueso de cada Caso de Uso donde se describe la secuencia de acciones, trabajadores y datos que intervienen.</w:t>
      </w:r>
    </w:p>
    <w:p w14:paraId="13E5B906" w14:textId="2D949375" w:rsidR="00A903AE" w:rsidRDefault="00A903AE" w:rsidP="00E84674">
      <w:pPr>
        <w:rPr>
          <w:rFonts w:cs="Arial"/>
          <w:lang w:val="es-AR"/>
        </w:rPr>
      </w:pPr>
      <w:r>
        <w:rPr>
          <w:rFonts w:cs="Arial"/>
          <w:lang w:val="es-AR"/>
        </w:rPr>
        <w:t>Mediante el Modelo de Objetos Dominio se identifican las entidades del negocio que participan y se relacionan en las actividades.</w:t>
      </w:r>
    </w:p>
    <w:p w14:paraId="2B5C7941" w14:textId="77777777" w:rsidR="00A903AE" w:rsidRDefault="00A903AE" w:rsidP="00A903AE">
      <w:pPr>
        <w:rPr>
          <w:rFonts w:cs="Arial"/>
          <w:lang w:val="es-AR"/>
        </w:rPr>
      </w:pPr>
      <w:r>
        <w:rPr>
          <w:rFonts w:cs="Arial"/>
          <w:lang w:val="es-AR"/>
        </w:rPr>
        <w:t>El objetivo de este modelo es proporcionar una entrada para el flujo de requerimientos dado que permite un mejor conocimiento del problema al cual se le deberá proporcionar una solución.</w:t>
      </w:r>
    </w:p>
    <w:p w14:paraId="37C97150" w14:textId="77777777" w:rsidR="00D15456" w:rsidRPr="00D15456" w:rsidRDefault="00D15456" w:rsidP="00D15456"/>
    <w:p w14:paraId="460CE9E5" w14:textId="77777777" w:rsidR="00D15456" w:rsidRPr="00D15456" w:rsidRDefault="00D15456" w:rsidP="00D15456"/>
    <w:p w14:paraId="7875DC3E" w14:textId="77777777" w:rsidR="00D15456" w:rsidRPr="00D15456" w:rsidRDefault="00D15456" w:rsidP="00D15456"/>
    <w:p w14:paraId="5C8F1F7F" w14:textId="77777777" w:rsidR="00D15456" w:rsidRPr="00D15456" w:rsidRDefault="00D15456" w:rsidP="00D15456"/>
    <w:p w14:paraId="79B83768" w14:textId="77777777" w:rsidR="00D15456" w:rsidRPr="00D15456" w:rsidRDefault="00D15456" w:rsidP="00D15456"/>
    <w:p w14:paraId="2B327CAE" w14:textId="77777777" w:rsidR="00D15456" w:rsidRPr="00D15456" w:rsidRDefault="00D15456" w:rsidP="00D15456"/>
    <w:p w14:paraId="4AE5E844" w14:textId="77777777" w:rsidR="00D15456" w:rsidRPr="00D15456" w:rsidRDefault="00D15456" w:rsidP="00D15456"/>
    <w:p w14:paraId="710C565C" w14:textId="77777777" w:rsidR="00D15456" w:rsidRPr="00D15456" w:rsidRDefault="00D15456" w:rsidP="00D15456"/>
    <w:p w14:paraId="015A0994" w14:textId="77777777" w:rsidR="00D15456" w:rsidRPr="00D15456" w:rsidRDefault="00D15456" w:rsidP="00D15456"/>
    <w:p w14:paraId="762E1382" w14:textId="77777777" w:rsidR="00D15456" w:rsidRPr="00D15456" w:rsidRDefault="00D15456" w:rsidP="00D15456"/>
    <w:p w14:paraId="60AF4A87" w14:textId="77777777" w:rsidR="00D15456" w:rsidRPr="00D15456" w:rsidRDefault="00D15456" w:rsidP="00D15456"/>
    <w:p w14:paraId="3FCAFC6D" w14:textId="77777777" w:rsidR="00D15456" w:rsidRPr="00D15456" w:rsidRDefault="00D15456" w:rsidP="00D15456"/>
    <w:p w14:paraId="6942C433" w14:textId="77777777" w:rsidR="00D15456" w:rsidRPr="00D15456" w:rsidRDefault="00D15456" w:rsidP="00D15456"/>
    <w:p w14:paraId="416DDA3A" w14:textId="77777777" w:rsidR="00D15456" w:rsidRPr="00D15456" w:rsidRDefault="00D15456" w:rsidP="00D15456"/>
    <w:p w14:paraId="2E59CD05" w14:textId="77777777" w:rsidR="00D15456" w:rsidRPr="00D15456" w:rsidRDefault="00D15456" w:rsidP="00D15456"/>
    <w:p w14:paraId="461B0C83" w14:textId="77777777" w:rsidR="00D15456" w:rsidRPr="00D15456" w:rsidRDefault="00D15456" w:rsidP="00D15456"/>
    <w:p w14:paraId="16BBD350" w14:textId="77777777" w:rsidR="00D15456" w:rsidRPr="00D15456" w:rsidRDefault="00D15456" w:rsidP="00D15456"/>
    <w:p w14:paraId="3EA64FBF" w14:textId="77777777" w:rsidR="00D15456" w:rsidRPr="00D15456" w:rsidRDefault="00D15456" w:rsidP="00D15456"/>
    <w:p w14:paraId="0D4E2842" w14:textId="77777777" w:rsidR="00D15456" w:rsidRPr="00D15456" w:rsidRDefault="00D15456" w:rsidP="00D15456"/>
    <w:p w14:paraId="0A6B259A" w14:textId="77777777" w:rsidR="00D15456" w:rsidRPr="00D15456" w:rsidRDefault="00D15456" w:rsidP="00D15456"/>
    <w:p w14:paraId="4B8E2C35" w14:textId="77777777" w:rsidR="00D15456" w:rsidRPr="00D15456" w:rsidRDefault="00D15456" w:rsidP="00D15456"/>
    <w:p w14:paraId="2842CDFD" w14:textId="77777777" w:rsidR="00D15456" w:rsidRPr="00D15456" w:rsidRDefault="00D15456" w:rsidP="00D15456"/>
    <w:p w14:paraId="25E5297F" w14:textId="77777777" w:rsidR="00D15456" w:rsidRPr="00D15456" w:rsidRDefault="00D15456" w:rsidP="00D15456"/>
    <w:p w14:paraId="19D93489" w14:textId="77777777" w:rsidR="004F49FA" w:rsidRDefault="004F49FA">
      <w:pPr>
        <w:spacing w:after="0"/>
        <w:ind w:firstLine="360"/>
        <w:jc w:val="left"/>
        <w:rPr>
          <w:rFonts w:asciiTheme="majorHAnsi" w:eastAsiaTheme="majorEastAsia" w:hAnsiTheme="majorHAnsi" w:cstheme="majorBidi"/>
          <w:b/>
          <w:bCs/>
          <w:color w:val="376092" w:themeColor="accent1" w:themeShade="BF"/>
          <w:sz w:val="24"/>
          <w:szCs w:val="24"/>
        </w:rPr>
      </w:pPr>
      <w:r>
        <w:br w:type="page"/>
      </w:r>
    </w:p>
    <w:p w14:paraId="6375A4A8" w14:textId="5236C2BA" w:rsidR="00D15456" w:rsidRDefault="00D15456" w:rsidP="00D15456">
      <w:pPr>
        <w:pStyle w:val="Heading1"/>
      </w:pPr>
      <w:bookmarkStart w:id="1" w:name="_Toc264344426"/>
      <w:r>
        <w:lastRenderedPageBreak/>
        <w:t>Modelado de Casos de Usos del Sistema de Negocio</w:t>
      </w:r>
      <w:bookmarkEnd w:id="1"/>
    </w:p>
    <w:p w14:paraId="6DC0E73D" w14:textId="3D40FDCE" w:rsidR="00D15456" w:rsidRDefault="00D15456" w:rsidP="00AE447C">
      <w:pPr>
        <w:pStyle w:val="Heading2"/>
      </w:pPr>
      <w:bookmarkStart w:id="2" w:name="_Toc264344427"/>
      <w:r>
        <w:t>Definición de Actores</w:t>
      </w:r>
      <w:r w:rsidR="00AE447C">
        <w:t xml:space="preserve"> del Negocio</w:t>
      </w:r>
      <w:bookmarkEnd w:id="2"/>
    </w:p>
    <w:p w14:paraId="1C73F19E" w14:textId="77777777" w:rsidR="00DC66F7" w:rsidRDefault="00DC66F7" w:rsidP="00DC66F7">
      <w:pPr>
        <w:pStyle w:val="ListParagraph"/>
        <w:numPr>
          <w:ilvl w:val="0"/>
          <w:numId w:val="1"/>
        </w:numPr>
      </w:pPr>
      <w:r w:rsidRPr="00236508">
        <w:rPr>
          <w:u w:val="single"/>
        </w:rPr>
        <w:t>Cliente</w:t>
      </w:r>
      <w:r>
        <w:t>: Representa a todas las ópticas que realizan pedidos a la empresa</w:t>
      </w:r>
    </w:p>
    <w:p w14:paraId="270907F3" w14:textId="77777777" w:rsidR="00DC66F7" w:rsidRDefault="00DC66F7" w:rsidP="00DC66F7">
      <w:pPr>
        <w:pStyle w:val="ListParagraph"/>
        <w:numPr>
          <w:ilvl w:val="0"/>
          <w:numId w:val="1"/>
        </w:numPr>
      </w:pPr>
      <w:r w:rsidRPr="00236508">
        <w:rPr>
          <w:u w:val="single"/>
        </w:rPr>
        <w:t>Proveedor</w:t>
      </w:r>
      <w:r>
        <w:t>: Representa a todos los proveedores con los cuales trabaja la empresa, ya sean proveedores de materia prima o de productos importados.</w:t>
      </w:r>
    </w:p>
    <w:p w14:paraId="2082CF0B" w14:textId="77777777" w:rsidR="00DC66F7" w:rsidRDefault="00DC66F7" w:rsidP="00DC66F7">
      <w:pPr>
        <w:pStyle w:val="ListParagraph"/>
        <w:numPr>
          <w:ilvl w:val="0"/>
          <w:numId w:val="1"/>
        </w:numPr>
      </w:pPr>
      <w:r w:rsidRPr="00236508">
        <w:rPr>
          <w:u w:val="single"/>
        </w:rPr>
        <w:t>Proveedor de Materia Prima</w:t>
      </w:r>
      <w:r>
        <w:t>: Representa a todos los proveedores que suministran materia prima a la empresa.</w:t>
      </w:r>
    </w:p>
    <w:p w14:paraId="554DA3B3" w14:textId="77777777" w:rsidR="00DC66F7" w:rsidRDefault="00DC66F7" w:rsidP="00DC66F7">
      <w:pPr>
        <w:pStyle w:val="ListParagraph"/>
        <w:numPr>
          <w:ilvl w:val="0"/>
          <w:numId w:val="1"/>
        </w:numPr>
      </w:pPr>
      <w:r w:rsidRPr="00236508">
        <w:rPr>
          <w:u w:val="single"/>
        </w:rPr>
        <w:t>Proveedor de Productos Importados</w:t>
      </w:r>
      <w:r>
        <w:t>: Representa a todos los proveedores que abastecen productos importados a la empresa.</w:t>
      </w:r>
    </w:p>
    <w:p w14:paraId="1E8DE78A" w14:textId="2FF924CA" w:rsidR="008502FE" w:rsidRDefault="008502FE" w:rsidP="00DC66F7">
      <w:pPr>
        <w:pStyle w:val="ListParagraph"/>
        <w:numPr>
          <w:ilvl w:val="0"/>
          <w:numId w:val="1"/>
        </w:numPr>
      </w:pPr>
      <w:r w:rsidRPr="00236508">
        <w:rPr>
          <w:u w:val="single"/>
        </w:rPr>
        <w:t>Empresa de Transporte</w:t>
      </w:r>
      <w:r>
        <w:t>: Representa a la empresa encargada de transportar</w:t>
      </w:r>
      <w:r w:rsidR="00F91520">
        <w:t xml:space="preserve"> la mercadería</w:t>
      </w:r>
      <w:r>
        <w:t xml:space="preserve"> </w:t>
      </w:r>
      <w:r w:rsidR="00F91520">
        <w:t xml:space="preserve">desde el puerto de destino </w:t>
      </w:r>
      <w:r>
        <w:t>hasta las instalaciones de la empresa.</w:t>
      </w:r>
    </w:p>
    <w:p w14:paraId="50891181" w14:textId="34B4A35A" w:rsidR="00F91520" w:rsidRDefault="00F91520" w:rsidP="00DC66F7">
      <w:pPr>
        <w:pStyle w:val="ListParagraph"/>
        <w:numPr>
          <w:ilvl w:val="0"/>
          <w:numId w:val="1"/>
        </w:numPr>
      </w:pPr>
      <w:r>
        <w:rPr>
          <w:u w:val="single"/>
        </w:rPr>
        <w:t>Empresa de Transporte Internacional:</w:t>
      </w:r>
      <w:r>
        <w:t xml:space="preserve"> Representa a la empresa encargada de realizar el transporte de la mercadería importada desde el país de origen hasta el puerto de destino.</w:t>
      </w:r>
    </w:p>
    <w:p w14:paraId="04051EFF" w14:textId="4063C150" w:rsidR="00F91520" w:rsidRDefault="00F91520" w:rsidP="00DC66F7">
      <w:pPr>
        <w:pStyle w:val="ListParagraph"/>
        <w:numPr>
          <w:ilvl w:val="0"/>
          <w:numId w:val="1"/>
        </w:numPr>
      </w:pPr>
      <w:r>
        <w:rPr>
          <w:u w:val="single"/>
        </w:rPr>
        <w:t>Importador:</w:t>
      </w:r>
      <w:r>
        <w:t xml:space="preserve"> Representa la empresa encargada de realizar la tramitación de la mercadería importada una vez que llega al puerto de destino.</w:t>
      </w:r>
    </w:p>
    <w:p w14:paraId="44F866FC" w14:textId="77777777" w:rsidR="00DC66F7" w:rsidRDefault="00DC66F7" w:rsidP="00D15456"/>
    <w:p w14:paraId="0893A0D3" w14:textId="77777777" w:rsidR="00B121D2" w:rsidRDefault="00B121D2" w:rsidP="00D15456"/>
    <w:p w14:paraId="228D78E0" w14:textId="77777777" w:rsidR="00B121D2" w:rsidRPr="00B121D2" w:rsidRDefault="00B121D2" w:rsidP="00B121D2"/>
    <w:p w14:paraId="2862E206" w14:textId="77777777" w:rsidR="00B121D2" w:rsidRPr="00B121D2" w:rsidRDefault="00B121D2" w:rsidP="00B121D2"/>
    <w:p w14:paraId="7485BFF1" w14:textId="77777777" w:rsidR="00B121D2" w:rsidRPr="00B121D2" w:rsidRDefault="00B121D2" w:rsidP="00B121D2"/>
    <w:p w14:paraId="4A21707E" w14:textId="77777777" w:rsidR="00B121D2" w:rsidRPr="00B121D2" w:rsidRDefault="00B121D2" w:rsidP="00B121D2"/>
    <w:p w14:paraId="7FE579FF" w14:textId="77777777" w:rsidR="00B121D2" w:rsidRPr="00B121D2" w:rsidRDefault="00B121D2" w:rsidP="00B121D2"/>
    <w:p w14:paraId="21861EE1" w14:textId="77777777" w:rsidR="00B121D2" w:rsidRPr="00B121D2" w:rsidRDefault="00B121D2" w:rsidP="00B121D2"/>
    <w:p w14:paraId="315B5F4D" w14:textId="77777777" w:rsidR="00B121D2" w:rsidRPr="00B121D2" w:rsidRDefault="00B121D2" w:rsidP="00B121D2"/>
    <w:p w14:paraId="1963E457" w14:textId="77777777" w:rsidR="00B121D2" w:rsidRPr="00B121D2" w:rsidRDefault="00B121D2" w:rsidP="00B121D2"/>
    <w:p w14:paraId="283BAF81" w14:textId="77777777" w:rsidR="00B121D2" w:rsidRPr="00B121D2" w:rsidRDefault="00B121D2" w:rsidP="00B121D2"/>
    <w:p w14:paraId="14C8AFCC" w14:textId="77777777" w:rsidR="00B121D2" w:rsidRPr="00B121D2" w:rsidRDefault="00B121D2" w:rsidP="00B121D2"/>
    <w:p w14:paraId="720CE6F8" w14:textId="77777777" w:rsidR="00B121D2" w:rsidRPr="00B121D2" w:rsidRDefault="00B121D2" w:rsidP="00B121D2"/>
    <w:p w14:paraId="7405AB55" w14:textId="77777777" w:rsidR="00B121D2" w:rsidRPr="00B121D2" w:rsidRDefault="00B121D2" w:rsidP="00B121D2"/>
    <w:p w14:paraId="188AC3CF" w14:textId="77777777" w:rsidR="00B121D2" w:rsidRPr="00B121D2" w:rsidRDefault="00B121D2" w:rsidP="00B121D2"/>
    <w:p w14:paraId="1E868D48" w14:textId="77777777" w:rsidR="00B121D2" w:rsidRPr="00B121D2" w:rsidRDefault="00B121D2" w:rsidP="00B121D2"/>
    <w:p w14:paraId="2AE6B5A9" w14:textId="77777777" w:rsidR="00B121D2" w:rsidRDefault="00B121D2" w:rsidP="00B121D2"/>
    <w:p w14:paraId="6FD3D834" w14:textId="77777777" w:rsidR="00DC66F7" w:rsidRDefault="00B121D2" w:rsidP="00B121D2">
      <w:pPr>
        <w:tabs>
          <w:tab w:val="left" w:pos="1170"/>
        </w:tabs>
      </w:pPr>
      <w:r>
        <w:tab/>
      </w:r>
    </w:p>
    <w:p w14:paraId="2D1A2B7E" w14:textId="77777777" w:rsidR="00B121D2" w:rsidRDefault="00B121D2" w:rsidP="00B121D2">
      <w:pPr>
        <w:tabs>
          <w:tab w:val="left" w:pos="1170"/>
        </w:tabs>
      </w:pPr>
    </w:p>
    <w:p w14:paraId="533A0E02" w14:textId="596934DF" w:rsidR="009B66A2" w:rsidRPr="00474DF1" w:rsidRDefault="00B121D2">
      <w:pPr>
        <w:spacing w:after="0"/>
        <w:ind w:firstLine="360"/>
        <w:jc w:val="left"/>
      </w:pPr>
      <w:r>
        <w:br w:type="page"/>
      </w:r>
    </w:p>
    <w:p w14:paraId="73F4A703" w14:textId="10EC45AF" w:rsidR="00AE447C" w:rsidRDefault="00B121D2" w:rsidP="00314FCA">
      <w:pPr>
        <w:pStyle w:val="Heading2"/>
      </w:pPr>
      <w:bookmarkStart w:id="3" w:name="_Toc264344428"/>
      <w:r>
        <w:lastRenderedPageBreak/>
        <w:t>Diagrama de Casos de Uso del Negocio</w:t>
      </w:r>
      <w:bookmarkEnd w:id="3"/>
    </w:p>
    <w:p w14:paraId="4C0A6834" w14:textId="3BAA950B" w:rsidR="00314FCA" w:rsidRPr="00314FCA" w:rsidRDefault="00AC1A16" w:rsidP="00314FCA">
      <w:r>
        <w:rPr>
          <w:noProof/>
          <w:lang w:val="es-AR" w:eastAsia="es-AR" w:bidi="ar-SA"/>
        </w:rPr>
        <w:drawing>
          <wp:inline distT="0" distB="0" distL="0" distR="0" wp14:editId="7F810ED2">
            <wp:extent cx="8147464" cy="45987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160517" cy="46061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BB06EFE" w14:textId="284787E3" w:rsidR="00672A8D" w:rsidRDefault="00672A8D">
      <w:pPr>
        <w:spacing w:after="0"/>
        <w:ind w:firstLine="360"/>
        <w:jc w:val="left"/>
      </w:pPr>
    </w:p>
    <w:p w14:paraId="2ACF384E" w14:textId="77777777" w:rsidR="00672A8D" w:rsidRDefault="00672A8D">
      <w:pPr>
        <w:spacing w:after="0"/>
        <w:ind w:firstLine="360"/>
        <w:jc w:val="left"/>
      </w:pPr>
      <w:r>
        <w:br w:type="page"/>
      </w:r>
    </w:p>
    <w:p w14:paraId="5F7A734B" w14:textId="3EE13CF9" w:rsidR="00AC1A16" w:rsidRDefault="00AC1A16">
      <w:pPr>
        <w:spacing w:after="0"/>
        <w:ind w:firstLine="360"/>
        <w:jc w:val="left"/>
        <w:rPr>
          <w:noProof/>
          <w:lang w:val="es-AR" w:eastAsia="es-AR" w:bidi="ar-SA"/>
        </w:rPr>
      </w:pPr>
      <w:r>
        <w:rPr>
          <w:noProof/>
          <w:lang w:val="es-AR" w:eastAsia="es-AR" w:bidi="ar-SA"/>
        </w:rPr>
        <w:lastRenderedPageBreak/>
        <w:drawing>
          <wp:anchor distT="0" distB="0" distL="114300" distR="114300" simplePos="0" relativeHeight="251658240" behindDoc="0" locked="0" layoutInCell="1" allowOverlap="1" wp14:editId="5886CC3D">
            <wp:simplePos x="0" y="0"/>
            <wp:positionH relativeFrom="column">
              <wp:posOffset>-431800</wp:posOffset>
            </wp:positionH>
            <wp:positionV relativeFrom="paragraph">
              <wp:posOffset>173990</wp:posOffset>
            </wp:positionV>
            <wp:extent cx="6410960" cy="64217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4794" t="3611" r="4109" b="4742"/>
                    <a:stretch/>
                  </pic:blipFill>
                  <pic:spPr bwMode="auto">
                    <a:xfrm>
                      <a:off x="0" y="0"/>
                      <a:ext cx="6410960" cy="642175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C01644" w14:textId="40F62B20" w:rsidR="00314FCA" w:rsidRDefault="00314FCA" w:rsidP="00AC1A16">
      <w:pPr>
        <w:spacing w:after="0"/>
        <w:jc w:val="center"/>
        <w:rPr>
          <w:rFonts w:asciiTheme="majorHAnsi" w:eastAsiaTheme="majorEastAsia" w:hAnsiTheme="majorHAnsi" w:cstheme="majorBidi"/>
          <w:color w:val="376092" w:themeColor="accent1" w:themeShade="BF"/>
          <w:sz w:val="24"/>
          <w:szCs w:val="24"/>
        </w:rPr>
      </w:pPr>
      <w:r>
        <w:br w:type="page"/>
      </w:r>
    </w:p>
    <w:p w14:paraId="40EDF882" w14:textId="2246FF62" w:rsidR="00B121D2" w:rsidRDefault="00AE447C" w:rsidP="00AE447C">
      <w:pPr>
        <w:pStyle w:val="Heading2"/>
      </w:pPr>
      <w:bookmarkStart w:id="4" w:name="_Toc264344429"/>
      <w:r>
        <w:lastRenderedPageBreak/>
        <w:t>Definición de Casos de Uso del negocio</w:t>
      </w:r>
      <w:bookmarkEnd w:id="4"/>
    </w:p>
    <w:p w14:paraId="0E4965AC" w14:textId="77777777" w:rsidR="00AC1A16" w:rsidRDefault="00AC1A16" w:rsidP="00AC1A16">
      <w:pPr>
        <w:rPr>
          <w:lang w:val="en-US"/>
        </w:rPr>
      </w:pPr>
      <w:r>
        <w:fldChar w:fldCharType="begin"/>
      </w:r>
      <w:r>
        <w:instrText xml:space="preserve"> INCLUDETEXT "D:\\Documenti-Federico\\UTN\\PRO\\REP\\01. Modelado de Negocio\\Casos de uso\\01_Consultar_Muestrario.docx" </w:instrText>
      </w:r>
      <w:r>
        <w:fldChar w:fldCharType="separate"/>
      </w:r>
    </w:p>
    <w:tbl>
      <w:tblPr>
        <w:tblStyle w:val="TableGrid"/>
        <w:tblW w:w="0" w:type="auto"/>
        <w:tblLook w:val="04A0" w:firstRow="1" w:lastRow="0" w:firstColumn="1" w:lastColumn="0" w:noHBand="0" w:noVBand="1"/>
      </w:tblPr>
      <w:tblGrid>
        <w:gridCol w:w="1668"/>
        <w:gridCol w:w="2436"/>
        <w:gridCol w:w="540"/>
        <w:gridCol w:w="679"/>
        <w:gridCol w:w="739"/>
        <w:gridCol w:w="2551"/>
      </w:tblGrid>
      <w:tr w:rsidR="00AC1A16" w14:paraId="0D96C6DF" w14:textId="77777777" w:rsidTr="00884472">
        <w:tc>
          <w:tcPr>
            <w:tcW w:w="1668" w:type="dxa"/>
            <w:tcBorders>
              <w:top w:val="single" w:sz="4" w:space="0" w:color="auto"/>
              <w:left w:val="single" w:sz="4" w:space="0" w:color="auto"/>
              <w:bottom w:val="single" w:sz="4" w:space="0" w:color="auto"/>
              <w:right w:val="nil"/>
            </w:tcBorders>
          </w:tcPr>
          <w:p w14:paraId="5C1E3D28" w14:textId="77777777" w:rsidR="00AC1A16" w:rsidRPr="00E54CB4" w:rsidRDefault="00AC1A16">
            <w:pPr>
              <w:rPr>
                <w:b/>
              </w:rPr>
            </w:pPr>
            <w:r w:rsidRPr="00E54CB4">
              <w:rPr>
                <w:b/>
              </w:rPr>
              <w:t>Nivel de CU:</w:t>
            </w:r>
          </w:p>
        </w:tc>
        <w:tc>
          <w:tcPr>
            <w:tcW w:w="3655" w:type="dxa"/>
            <w:gridSpan w:val="3"/>
            <w:tcBorders>
              <w:left w:val="nil"/>
              <w:right w:val="nil"/>
            </w:tcBorders>
          </w:tcPr>
          <w:p w14:paraId="0F1D1BD3" w14:textId="77777777" w:rsidR="00AC1A16" w:rsidRPr="00E54CB4" w:rsidRDefault="00AC1A16" w:rsidP="00884472">
            <w:r w:rsidRPr="00E54CB4">
              <w:rPr>
                <w:rFonts w:cstheme="minorHAnsi"/>
              </w:rPr>
              <w:sym w:font="Wingdings" w:char="F0FD"/>
            </w:r>
            <w:r w:rsidRPr="00E54CB4">
              <w:rPr>
                <w:rFonts w:cstheme="minorHAnsi"/>
              </w:rPr>
              <w:t xml:space="preserve">Negocio </w:t>
            </w:r>
          </w:p>
        </w:tc>
        <w:tc>
          <w:tcPr>
            <w:tcW w:w="3290" w:type="dxa"/>
            <w:gridSpan w:val="2"/>
            <w:tcBorders>
              <w:left w:val="nil"/>
            </w:tcBorders>
          </w:tcPr>
          <w:p w14:paraId="6AC11D87" w14:textId="77777777" w:rsidR="00AC1A16" w:rsidRPr="00E54CB4" w:rsidRDefault="00AC1A16">
            <w:r w:rsidRPr="00E54CB4">
              <w:rPr>
                <w:rFonts w:cstheme="minorHAnsi"/>
              </w:rPr>
              <w:sym w:font="Wingdings" w:char="F0A8"/>
            </w:r>
            <w:r w:rsidRPr="00E54CB4">
              <w:rPr>
                <w:rFonts w:cstheme="minorHAnsi"/>
              </w:rPr>
              <w:t>Sistema</w:t>
            </w:r>
          </w:p>
        </w:tc>
      </w:tr>
      <w:tr w:rsidR="00AC1A16" w14:paraId="71DB0D0D" w14:textId="77777777" w:rsidTr="00884472">
        <w:tc>
          <w:tcPr>
            <w:tcW w:w="1668" w:type="dxa"/>
            <w:tcBorders>
              <w:top w:val="single" w:sz="4" w:space="0" w:color="auto"/>
              <w:left w:val="single" w:sz="4" w:space="0" w:color="auto"/>
              <w:bottom w:val="single" w:sz="4" w:space="0" w:color="auto"/>
              <w:right w:val="nil"/>
            </w:tcBorders>
          </w:tcPr>
          <w:p w14:paraId="6C581208" w14:textId="77777777" w:rsidR="00AC1A16" w:rsidRPr="00E54CB4" w:rsidRDefault="00AC1A16">
            <w:pPr>
              <w:rPr>
                <w:b/>
              </w:rPr>
            </w:pPr>
            <w:r w:rsidRPr="00E54CB4">
              <w:rPr>
                <w:rFonts w:cstheme="minorHAnsi"/>
                <w:b/>
              </w:rPr>
              <w:t>Nombre de CU:</w:t>
            </w:r>
          </w:p>
        </w:tc>
        <w:tc>
          <w:tcPr>
            <w:tcW w:w="2436" w:type="dxa"/>
            <w:tcBorders>
              <w:left w:val="nil"/>
            </w:tcBorders>
          </w:tcPr>
          <w:p w14:paraId="09B89F84" w14:textId="77777777" w:rsidR="00AC1A16" w:rsidRPr="00E54CB4" w:rsidRDefault="00AC1A16" w:rsidP="00884472">
            <w:r w:rsidRPr="00E54CB4">
              <w:t>Consultar Muestrario</w:t>
            </w:r>
          </w:p>
        </w:tc>
        <w:tc>
          <w:tcPr>
            <w:tcW w:w="540" w:type="dxa"/>
            <w:tcBorders>
              <w:left w:val="nil"/>
              <w:right w:val="nil"/>
            </w:tcBorders>
          </w:tcPr>
          <w:p w14:paraId="0ACC3FEE" w14:textId="77777777" w:rsidR="00AC1A16" w:rsidRPr="00E54CB4" w:rsidRDefault="00AC1A16">
            <w:pPr>
              <w:rPr>
                <w:b/>
              </w:rPr>
            </w:pPr>
            <w:r w:rsidRPr="00E54CB4">
              <w:rPr>
                <w:b/>
              </w:rPr>
              <w:t>ID:</w:t>
            </w:r>
          </w:p>
        </w:tc>
        <w:tc>
          <w:tcPr>
            <w:tcW w:w="3969" w:type="dxa"/>
            <w:gridSpan w:val="3"/>
            <w:tcBorders>
              <w:left w:val="nil"/>
            </w:tcBorders>
          </w:tcPr>
          <w:p w14:paraId="58BD510C" w14:textId="77777777" w:rsidR="00AC1A16" w:rsidRPr="00E54CB4" w:rsidRDefault="00AC1A16">
            <w:r w:rsidRPr="00E54CB4">
              <w:t>01</w:t>
            </w:r>
          </w:p>
        </w:tc>
      </w:tr>
      <w:tr w:rsidR="00AC1A16" w14:paraId="64780AA7" w14:textId="77777777" w:rsidTr="00884472">
        <w:tc>
          <w:tcPr>
            <w:tcW w:w="1668" w:type="dxa"/>
            <w:tcBorders>
              <w:top w:val="single" w:sz="4" w:space="0" w:color="auto"/>
              <w:left w:val="single" w:sz="4" w:space="0" w:color="auto"/>
              <w:bottom w:val="single" w:sz="4" w:space="0" w:color="auto"/>
              <w:right w:val="nil"/>
            </w:tcBorders>
          </w:tcPr>
          <w:p w14:paraId="7B90A7CD" w14:textId="77777777" w:rsidR="00AC1A16" w:rsidRPr="00E54CB4" w:rsidRDefault="00AC1A16">
            <w:pPr>
              <w:rPr>
                <w:b/>
              </w:rPr>
            </w:pPr>
            <w:r w:rsidRPr="00E54CB4">
              <w:rPr>
                <w:b/>
              </w:rPr>
              <w:t>Actor principal:</w:t>
            </w:r>
          </w:p>
        </w:tc>
        <w:tc>
          <w:tcPr>
            <w:tcW w:w="2436" w:type="dxa"/>
            <w:tcBorders>
              <w:left w:val="nil"/>
            </w:tcBorders>
          </w:tcPr>
          <w:p w14:paraId="77825BE1" w14:textId="77777777" w:rsidR="00AC1A16" w:rsidRPr="00E54CB4" w:rsidRDefault="00AC1A16">
            <w:r w:rsidRPr="00E54CB4">
              <w:t>Cliente</w:t>
            </w:r>
          </w:p>
        </w:tc>
        <w:tc>
          <w:tcPr>
            <w:tcW w:w="1958" w:type="dxa"/>
            <w:gridSpan w:val="3"/>
            <w:tcBorders>
              <w:right w:val="nil"/>
            </w:tcBorders>
          </w:tcPr>
          <w:p w14:paraId="5F0BC30B" w14:textId="77777777" w:rsidR="00AC1A16" w:rsidRPr="00E54CB4" w:rsidRDefault="00AC1A16">
            <w:pPr>
              <w:rPr>
                <w:b/>
              </w:rPr>
            </w:pPr>
            <w:r w:rsidRPr="00E54CB4">
              <w:rPr>
                <w:b/>
              </w:rPr>
              <w:t>Actor Secundario:</w:t>
            </w:r>
          </w:p>
        </w:tc>
        <w:tc>
          <w:tcPr>
            <w:tcW w:w="2551" w:type="dxa"/>
            <w:tcBorders>
              <w:left w:val="nil"/>
            </w:tcBorders>
          </w:tcPr>
          <w:p w14:paraId="61466405" w14:textId="77777777" w:rsidR="00AC1A16" w:rsidRPr="00E54CB4" w:rsidRDefault="00AC1A16">
            <w:r>
              <w:t>No aplica</w:t>
            </w:r>
          </w:p>
        </w:tc>
      </w:tr>
      <w:tr w:rsidR="00AC1A16" w14:paraId="3C055E5A" w14:textId="77777777" w:rsidTr="00884472">
        <w:tc>
          <w:tcPr>
            <w:tcW w:w="1668" w:type="dxa"/>
            <w:tcBorders>
              <w:top w:val="single" w:sz="4" w:space="0" w:color="auto"/>
              <w:left w:val="single" w:sz="4" w:space="0" w:color="auto"/>
              <w:bottom w:val="single" w:sz="4" w:space="0" w:color="auto"/>
              <w:right w:val="nil"/>
            </w:tcBorders>
          </w:tcPr>
          <w:p w14:paraId="6C3D85A7" w14:textId="77777777" w:rsidR="00AC1A16" w:rsidRPr="00E54CB4" w:rsidRDefault="00AC1A16">
            <w:pPr>
              <w:rPr>
                <w:b/>
              </w:rPr>
            </w:pPr>
            <w:r w:rsidRPr="00E54CB4">
              <w:rPr>
                <w:b/>
              </w:rPr>
              <w:t>Objetivo:</w:t>
            </w:r>
          </w:p>
        </w:tc>
        <w:tc>
          <w:tcPr>
            <w:tcW w:w="6945" w:type="dxa"/>
            <w:gridSpan w:val="5"/>
            <w:tcBorders>
              <w:left w:val="nil"/>
            </w:tcBorders>
          </w:tcPr>
          <w:p w14:paraId="0F3D4178" w14:textId="77777777" w:rsidR="00AC1A16" w:rsidRPr="00E54CB4" w:rsidRDefault="00AC1A16">
            <w:r w:rsidRPr="00E54CB4">
              <w:rPr>
                <w:rFonts w:cstheme="minorHAnsi"/>
              </w:rPr>
              <w:t>Que el cliente conozca los modelos disponibles para la venta</w:t>
            </w:r>
          </w:p>
        </w:tc>
      </w:tr>
      <w:tr w:rsidR="00AC1A16" w14:paraId="5548396D" w14:textId="77777777" w:rsidTr="00884472">
        <w:tc>
          <w:tcPr>
            <w:tcW w:w="1668" w:type="dxa"/>
            <w:tcBorders>
              <w:top w:val="single" w:sz="4" w:space="0" w:color="auto"/>
              <w:left w:val="single" w:sz="4" w:space="0" w:color="auto"/>
              <w:bottom w:val="single" w:sz="4" w:space="0" w:color="auto"/>
              <w:right w:val="nil"/>
            </w:tcBorders>
          </w:tcPr>
          <w:p w14:paraId="350180A8" w14:textId="77777777" w:rsidR="00AC1A16" w:rsidRPr="00E54CB4" w:rsidRDefault="00AC1A16" w:rsidP="00884472">
            <w:pPr>
              <w:rPr>
                <w:b/>
              </w:rPr>
            </w:pPr>
            <w:r w:rsidRPr="00E54CB4">
              <w:rPr>
                <w:b/>
              </w:rPr>
              <w:t>Condición:</w:t>
            </w:r>
          </w:p>
        </w:tc>
        <w:tc>
          <w:tcPr>
            <w:tcW w:w="6945" w:type="dxa"/>
            <w:gridSpan w:val="5"/>
            <w:tcBorders>
              <w:left w:val="nil"/>
              <w:bottom w:val="single" w:sz="4" w:space="0" w:color="auto"/>
            </w:tcBorders>
          </w:tcPr>
          <w:p w14:paraId="15B17E55" w14:textId="77777777" w:rsidR="00AC1A16" w:rsidRPr="00E54CB4" w:rsidRDefault="00AC1A16">
            <w:r w:rsidRPr="00E54CB4">
              <w:rPr>
                <w:rFonts w:cstheme="minorHAnsi"/>
              </w:rPr>
              <w:t>El cliente toma conocimiento de los modelos disponibles para la venta</w:t>
            </w:r>
          </w:p>
        </w:tc>
      </w:tr>
      <w:tr w:rsidR="00AC1A16" w14:paraId="03473BB2" w14:textId="77777777" w:rsidTr="00884472">
        <w:tc>
          <w:tcPr>
            <w:tcW w:w="1668" w:type="dxa"/>
            <w:tcBorders>
              <w:top w:val="single" w:sz="4" w:space="0" w:color="auto"/>
              <w:left w:val="single" w:sz="4" w:space="0" w:color="auto"/>
              <w:bottom w:val="nil"/>
              <w:right w:val="nil"/>
            </w:tcBorders>
          </w:tcPr>
          <w:p w14:paraId="4ECFED6D" w14:textId="77777777" w:rsidR="00AC1A16" w:rsidRPr="00E54CB4" w:rsidRDefault="00AC1A16">
            <w:pPr>
              <w:rPr>
                <w:b/>
              </w:rPr>
            </w:pPr>
            <w:r w:rsidRPr="00E54CB4">
              <w:rPr>
                <w:b/>
              </w:rPr>
              <w:t>Descripción:</w:t>
            </w:r>
          </w:p>
        </w:tc>
        <w:tc>
          <w:tcPr>
            <w:tcW w:w="6945" w:type="dxa"/>
            <w:gridSpan w:val="5"/>
            <w:tcBorders>
              <w:top w:val="single" w:sz="4" w:space="0" w:color="auto"/>
              <w:left w:val="nil"/>
              <w:bottom w:val="nil"/>
              <w:right w:val="single" w:sz="4" w:space="0" w:color="auto"/>
            </w:tcBorders>
          </w:tcPr>
          <w:p w14:paraId="19D45ED8" w14:textId="77777777" w:rsidR="00AC1A16" w:rsidRPr="00E54CB4" w:rsidRDefault="00AC1A16"/>
        </w:tc>
      </w:tr>
      <w:tr w:rsidR="00AC1A16" w14:paraId="23A42478" w14:textId="77777777" w:rsidTr="00884472">
        <w:tc>
          <w:tcPr>
            <w:tcW w:w="8613" w:type="dxa"/>
            <w:gridSpan w:val="6"/>
            <w:tcBorders>
              <w:top w:val="nil"/>
              <w:left w:val="single" w:sz="4" w:space="0" w:color="auto"/>
              <w:bottom w:val="single" w:sz="4" w:space="0" w:color="auto"/>
              <w:right w:val="single" w:sz="4" w:space="0" w:color="auto"/>
            </w:tcBorders>
          </w:tcPr>
          <w:p w14:paraId="5EC9CA1E" w14:textId="77777777" w:rsidR="00AC1A16" w:rsidRPr="00E54CB4" w:rsidRDefault="00AC1A16" w:rsidP="00884472">
            <w:pPr>
              <w:rPr>
                <w:rFonts w:cstheme="minorHAnsi"/>
              </w:rPr>
            </w:pPr>
            <w:r w:rsidRPr="00E54CB4">
              <w:rPr>
                <w:rFonts w:cstheme="minorHAnsi"/>
              </w:rPr>
              <w:t xml:space="preserve">El CU comienza cuando el cliente quiere consultar el muestrario de productos terminados facilitado por el Viajante. Los muestrarios se encuentran organizados por modelo, color y tamaño. Los mismos serán realizados cada vez que se agreguen nuevos productos terminados al inventario de la empresa. Si el cliente está interesado en realizar un pedido se instancia el CU </w:t>
            </w:r>
            <w:r w:rsidRPr="00E54CB4">
              <w:rPr>
                <w:rFonts w:cstheme="minorHAnsi"/>
                <w:b/>
              </w:rPr>
              <w:t>02. Tomar pedido.</w:t>
            </w:r>
          </w:p>
          <w:p w14:paraId="7E5BD26A" w14:textId="77777777" w:rsidR="00AC1A16" w:rsidRPr="00E54CB4" w:rsidRDefault="00AC1A16" w:rsidP="00884472">
            <w:r w:rsidRPr="00E54CB4">
              <w:rPr>
                <w:rFonts w:cstheme="minorHAnsi"/>
              </w:rPr>
              <w:t>Fin del CU.</w:t>
            </w:r>
          </w:p>
        </w:tc>
      </w:tr>
    </w:tbl>
    <w:p w14:paraId="6B17E216" w14:textId="77777777" w:rsidR="00AC1A16" w:rsidRDefault="00AC1A16"/>
    <w:p w14:paraId="286ED44A" w14:textId="77777777" w:rsidR="00AC1A16" w:rsidRDefault="00AC1A16" w:rsidP="00AC1A16">
      <w:pPr>
        <w:rPr>
          <w:lang w:val="en-US"/>
        </w:rPr>
      </w:pPr>
      <w:r>
        <w:fldChar w:fldCharType="end"/>
      </w:r>
      <w:r>
        <w:fldChar w:fldCharType="begin"/>
      </w:r>
      <w:r>
        <w:instrText xml:space="preserve"> INCLUDETEXT "D:\\Documenti-Federico\\UTN\\PRO\\REP\\01. Modelado de Negocio\\Casos de uso\\02_Tomar_Pedido.docx" </w:instrText>
      </w:r>
      <w:r>
        <w:fldChar w:fldCharType="separate"/>
      </w:r>
    </w:p>
    <w:tbl>
      <w:tblPr>
        <w:tblStyle w:val="TableGrid"/>
        <w:tblW w:w="0" w:type="auto"/>
        <w:tblLook w:val="04A0" w:firstRow="1" w:lastRow="0" w:firstColumn="1" w:lastColumn="0" w:noHBand="0" w:noVBand="1"/>
      </w:tblPr>
      <w:tblGrid>
        <w:gridCol w:w="1668"/>
        <w:gridCol w:w="2436"/>
        <w:gridCol w:w="540"/>
        <w:gridCol w:w="679"/>
        <w:gridCol w:w="739"/>
        <w:gridCol w:w="2551"/>
      </w:tblGrid>
      <w:tr w:rsidR="00AC1A16" w14:paraId="2322A270" w14:textId="77777777" w:rsidTr="00884472">
        <w:tc>
          <w:tcPr>
            <w:tcW w:w="1668" w:type="dxa"/>
            <w:tcBorders>
              <w:top w:val="single" w:sz="4" w:space="0" w:color="auto"/>
              <w:left w:val="single" w:sz="4" w:space="0" w:color="auto"/>
              <w:bottom w:val="single" w:sz="4" w:space="0" w:color="auto"/>
              <w:right w:val="nil"/>
            </w:tcBorders>
          </w:tcPr>
          <w:p w14:paraId="4D3318DB" w14:textId="77777777" w:rsidR="00AC1A16" w:rsidRPr="00C137A4" w:rsidRDefault="00AC1A16">
            <w:pPr>
              <w:rPr>
                <w:b/>
              </w:rPr>
            </w:pPr>
            <w:r w:rsidRPr="00C137A4">
              <w:rPr>
                <w:b/>
              </w:rPr>
              <w:t>Nivel de CU:</w:t>
            </w:r>
          </w:p>
        </w:tc>
        <w:tc>
          <w:tcPr>
            <w:tcW w:w="3655" w:type="dxa"/>
            <w:gridSpan w:val="3"/>
            <w:tcBorders>
              <w:left w:val="nil"/>
              <w:right w:val="nil"/>
            </w:tcBorders>
          </w:tcPr>
          <w:p w14:paraId="3C4D6E0A" w14:textId="77777777" w:rsidR="00AC1A16" w:rsidRPr="00C137A4" w:rsidRDefault="00AC1A16" w:rsidP="00884472">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14:paraId="01833F5E" w14:textId="77777777" w:rsidR="00AC1A16" w:rsidRPr="00C137A4" w:rsidRDefault="00AC1A16">
            <w:r w:rsidRPr="00C137A4">
              <w:rPr>
                <w:rFonts w:cstheme="minorHAnsi"/>
              </w:rPr>
              <w:sym w:font="Wingdings" w:char="F0A8"/>
            </w:r>
            <w:r w:rsidRPr="00C137A4">
              <w:rPr>
                <w:rFonts w:cstheme="minorHAnsi"/>
              </w:rPr>
              <w:t>Sistema</w:t>
            </w:r>
          </w:p>
        </w:tc>
      </w:tr>
      <w:tr w:rsidR="00AC1A16" w14:paraId="175AD958" w14:textId="77777777" w:rsidTr="00884472">
        <w:tc>
          <w:tcPr>
            <w:tcW w:w="1668" w:type="dxa"/>
            <w:tcBorders>
              <w:top w:val="single" w:sz="4" w:space="0" w:color="auto"/>
              <w:left w:val="single" w:sz="4" w:space="0" w:color="auto"/>
              <w:bottom w:val="single" w:sz="4" w:space="0" w:color="auto"/>
              <w:right w:val="nil"/>
            </w:tcBorders>
          </w:tcPr>
          <w:p w14:paraId="02BE5964" w14:textId="77777777" w:rsidR="00AC1A16" w:rsidRPr="00C137A4" w:rsidRDefault="00AC1A16">
            <w:pPr>
              <w:rPr>
                <w:b/>
              </w:rPr>
            </w:pPr>
            <w:r w:rsidRPr="00C137A4">
              <w:rPr>
                <w:rFonts w:cstheme="minorHAnsi"/>
                <w:b/>
              </w:rPr>
              <w:t>Nombre de CU:</w:t>
            </w:r>
          </w:p>
        </w:tc>
        <w:tc>
          <w:tcPr>
            <w:tcW w:w="2436" w:type="dxa"/>
            <w:tcBorders>
              <w:left w:val="nil"/>
            </w:tcBorders>
          </w:tcPr>
          <w:p w14:paraId="5B7800DE" w14:textId="77777777" w:rsidR="00AC1A16" w:rsidRPr="00C137A4" w:rsidRDefault="00AC1A16">
            <w:r w:rsidRPr="00C137A4">
              <w:t>Tomar Pedido</w:t>
            </w:r>
          </w:p>
        </w:tc>
        <w:tc>
          <w:tcPr>
            <w:tcW w:w="540" w:type="dxa"/>
            <w:tcBorders>
              <w:left w:val="nil"/>
              <w:right w:val="nil"/>
            </w:tcBorders>
          </w:tcPr>
          <w:p w14:paraId="25C63B4D" w14:textId="77777777" w:rsidR="00AC1A16" w:rsidRPr="00C137A4" w:rsidRDefault="00AC1A16">
            <w:pPr>
              <w:rPr>
                <w:b/>
              </w:rPr>
            </w:pPr>
            <w:r w:rsidRPr="00C137A4">
              <w:rPr>
                <w:b/>
              </w:rPr>
              <w:t>ID:</w:t>
            </w:r>
          </w:p>
        </w:tc>
        <w:tc>
          <w:tcPr>
            <w:tcW w:w="3969" w:type="dxa"/>
            <w:gridSpan w:val="3"/>
            <w:tcBorders>
              <w:left w:val="nil"/>
            </w:tcBorders>
          </w:tcPr>
          <w:p w14:paraId="40DDC852" w14:textId="77777777" w:rsidR="00AC1A16" w:rsidRPr="00C137A4" w:rsidRDefault="00AC1A16">
            <w:r w:rsidRPr="00C137A4">
              <w:t>02</w:t>
            </w:r>
          </w:p>
        </w:tc>
      </w:tr>
      <w:tr w:rsidR="00AC1A16" w14:paraId="337C8916" w14:textId="77777777" w:rsidTr="00884472">
        <w:tc>
          <w:tcPr>
            <w:tcW w:w="1668" w:type="dxa"/>
            <w:tcBorders>
              <w:top w:val="single" w:sz="4" w:space="0" w:color="auto"/>
              <w:left w:val="single" w:sz="4" w:space="0" w:color="auto"/>
              <w:bottom w:val="single" w:sz="4" w:space="0" w:color="auto"/>
              <w:right w:val="nil"/>
            </w:tcBorders>
          </w:tcPr>
          <w:p w14:paraId="1350B97F" w14:textId="77777777" w:rsidR="00AC1A16" w:rsidRPr="00C137A4" w:rsidRDefault="00AC1A16">
            <w:pPr>
              <w:rPr>
                <w:b/>
              </w:rPr>
            </w:pPr>
            <w:r w:rsidRPr="00C137A4">
              <w:rPr>
                <w:b/>
              </w:rPr>
              <w:t>Actor principal:</w:t>
            </w:r>
          </w:p>
        </w:tc>
        <w:tc>
          <w:tcPr>
            <w:tcW w:w="2436" w:type="dxa"/>
            <w:tcBorders>
              <w:left w:val="nil"/>
            </w:tcBorders>
          </w:tcPr>
          <w:p w14:paraId="1AE8FD47" w14:textId="77777777" w:rsidR="00AC1A16" w:rsidRPr="00C137A4" w:rsidRDefault="00AC1A16">
            <w:r w:rsidRPr="00C137A4">
              <w:t>Cliente</w:t>
            </w:r>
          </w:p>
        </w:tc>
        <w:tc>
          <w:tcPr>
            <w:tcW w:w="1958" w:type="dxa"/>
            <w:gridSpan w:val="3"/>
            <w:tcBorders>
              <w:right w:val="nil"/>
            </w:tcBorders>
          </w:tcPr>
          <w:p w14:paraId="774952D9" w14:textId="77777777" w:rsidR="00AC1A16" w:rsidRPr="00C137A4" w:rsidRDefault="00AC1A16">
            <w:pPr>
              <w:rPr>
                <w:b/>
              </w:rPr>
            </w:pPr>
            <w:r w:rsidRPr="00C137A4">
              <w:rPr>
                <w:b/>
              </w:rPr>
              <w:t>Actor Secundario:</w:t>
            </w:r>
          </w:p>
        </w:tc>
        <w:tc>
          <w:tcPr>
            <w:tcW w:w="2551" w:type="dxa"/>
            <w:tcBorders>
              <w:left w:val="nil"/>
            </w:tcBorders>
          </w:tcPr>
          <w:p w14:paraId="52FC48AA" w14:textId="77777777" w:rsidR="00AC1A16" w:rsidRPr="00C137A4" w:rsidRDefault="00AC1A16">
            <w:r>
              <w:t>No aplica</w:t>
            </w:r>
          </w:p>
        </w:tc>
      </w:tr>
      <w:tr w:rsidR="00AC1A16" w14:paraId="74EE9215" w14:textId="77777777" w:rsidTr="00884472">
        <w:tc>
          <w:tcPr>
            <w:tcW w:w="1668" w:type="dxa"/>
            <w:tcBorders>
              <w:top w:val="single" w:sz="4" w:space="0" w:color="auto"/>
              <w:left w:val="single" w:sz="4" w:space="0" w:color="auto"/>
              <w:bottom w:val="single" w:sz="4" w:space="0" w:color="auto"/>
              <w:right w:val="nil"/>
            </w:tcBorders>
          </w:tcPr>
          <w:p w14:paraId="4BA3D6FA" w14:textId="77777777" w:rsidR="00AC1A16" w:rsidRPr="00C137A4" w:rsidRDefault="00AC1A16">
            <w:pPr>
              <w:rPr>
                <w:b/>
              </w:rPr>
            </w:pPr>
            <w:r w:rsidRPr="00C137A4">
              <w:rPr>
                <w:b/>
              </w:rPr>
              <w:t>Objetivo:</w:t>
            </w:r>
          </w:p>
        </w:tc>
        <w:tc>
          <w:tcPr>
            <w:tcW w:w="6945" w:type="dxa"/>
            <w:gridSpan w:val="5"/>
            <w:tcBorders>
              <w:left w:val="nil"/>
            </w:tcBorders>
          </w:tcPr>
          <w:p w14:paraId="677B0152" w14:textId="77777777" w:rsidR="00AC1A16" w:rsidRPr="00C137A4" w:rsidRDefault="00AC1A16">
            <w:r w:rsidRPr="00C137A4">
              <w:t>Tomar el pedido del cliente</w:t>
            </w:r>
          </w:p>
        </w:tc>
      </w:tr>
      <w:tr w:rsidR="00AC1A16" w14:paraId="047E65F0" w14:textId="77777777" w:rsidTr="00884472">
        <w:tc>
          <w:tcPr>
            <w:tcW w:w="1668" w:type="dxa"/>
            <w:tcBorders>
              <w:top w:val="single" w:sz="4" w:space="0" w:color="auto"/>
              <w:left w:val="single" w:sz="4" w:space="0" w:color="auto"/>
              <w:bottom w:val="single" w:sz="4" w:space="0" w:color="auto"/>
              <w:right w:val="nil"/>
            </w:tcBorders>
          </w:tcPr>
          <w:p w14:paraId="7F673406" w14:textId="77777777" w:rsidR="00AC1A16" w:rsidRPr="00C137A4" w:rsidRDefault="00AC1A16" w:rsidP="00884472">
            <w:pPr>
              <w:rPr>
                <w:b/>
              </w:rPr>
            </w:pPr>
            <w:r w:rsidRPr="00C137A4">
              <w:rPr>
                <w:b/>
              </w:rPr>
              <w:t>Éxito:</w:t>
            </w:r>
          </w:p>
        </w:tc>
        <w:tc>
          <w:tcPr>
            <w:tcW w:w="6945" w:type="dxa"/>
            <w:gridSpan w:val="5"/>
            <w:tcBorders>
              <w:left w:val="nil"/>
              <w:bottom w:val="single" w:sz="4" w:space="0" w:color="auto"/>
            </w:tcBorders>
          </w:tcPr>
          <w:p w14:paraId="3543C8E2" w14:textId="77777777" w:rsidR="00AC1A16" w:rsidRPr="00C137A4" w:rsidRDefault="00AC1A16">
            <w:r w:rsidRPr="00C137A4">
              <w:t>Se registran en una orden de pedido los productos terminados</w:t>
            </w:r>
          </w:p>
        </w:tc>
      </w:tr>
      <w:tr w:rsidR="00AC1A16" w14:paraId="69B2E559" w14:textId="77777777" w:rsidTr="00884472">
        <w:tc>
          <w:tcPr>
            <w:tcW w:w="8613" w:type="dxa"/>
            <w:gridSpan w:val="6"/>
            <w:tcBorders>
              <w:top w:val="single" w:sz="4" w:space="0" w:color="auto"/>
              <w:left w:val="single" w:sz="4" w:space="0" w:color="auto"/>
              <w:bottom w:val="nil"/>
              <w:right w:val="single" w:sz="4" w:space="0" w:color="auto"/>
            </w:tcBorders>
          </w:tcPr>
          <w:p w14:paraId="001967E1" w14:textId="77777777" w:rsidR="00AC1A16" w:rsidRPr="00C137A4" w:rsidRDefault="00AC1A16">
            <w:r w:rsidRPr="00C137A4">
              <w:rPr>
                <w:b/>
              </w:rPr>
              <w:t>Descripción:</w:t>
            </w:r>
          </w:p>
        </w:tc>
      </w:tr>
      <w:tr w:rsidR="00AC1A16" w14:paraId="3FA25FF9" w14:textId="77777777" w:rsidTr="00884472">
        <w:tc>
          <w:tcPr>
            <w:tcW w:w="8613" w:type="dxa"/>
            <w:gridSpan w:val="6"/>
            <w:tcBorders>
              <w:top w:val="nil"/>
              <w:left w:val="single" w:sz="4" w:space="0" w:color="auto"/>
              <w:bottom w:val="single" w:sz="4" w:space="0" w:color="auto"/>
              <w:right w:val="single" w:sz="4" w:space="0" w:color="auto"/>
            </w:tcBorders>
          </w:tcPr>
          <w:p w14:paraId="0F157388" w14:textId="77777777" w:rsidR="00AC1A16" w:rsidRPr="00C137A4" w:rsidRDefault="00AC1A16" w:rsidP="00884472">
            <w:r w:rsidRPr="00C137A4">
              <w:t>El CU comienza cuando el cliente desea realizar un pedido de compra de productos terminados.</w:t>
            </w:r>
          </w:p>
          <w:p w14:paraId="44FDF49C" w14:textId="77777777" w:rsidR="00AC1A16" w:rsidRDefault="00AC1A16" w:rsidP="00884472">
            <w:r w:rsidRPr="00C137A4">
              <w:t>El viajante, para cada producto solicitado por el cliente,</w:t>
            </w:r>
            <w:r>
              <w:t xml:space="preserve"> registrando, modelo, tamaño, color y cantidad en formulario de pedido.</w:t>
            </w:r>
          </w:p>
          <w:p w14:paraId="5D9DD418" w14:textId="77777777" w:rsidR="00AC1A16" w:rsidRDefault="00AC1A16" w:rsidP="00884472">
            <w:r>
              <w:t>Dependiendo del tamaño y la trayectoria del cliente, el viajante fija un descuento a aplicar al monto total del pedido. Se fija una fecha estimada de entrega.</w:t>
            </w:r>
          </w:p>
          <w:p w14:paraId="0ADE8B3E" w14:textId="77777777" w:rsidR="00AC1A16" w:rsidRPr="00C137A4" w:rsidRDefault="00AC1A16" w:rsidP="00884472">
            <w:r>
              <w:t>El viajante entrega una copia del pedido al cliente.</w:t>
            </w:r>
          </w:p>
          <w:p w14:paraId="169079EE" w14:textId="77777777" w:rsidR="00AC1A16" w:rsidRPr="00C137A4" w:rsidRDefault="00AC1A16" w:rsidP="00884472">
            <w:r w:rsidRPr="00C137A4">
              <w:t xml:space="preserve"> Fin del CU.</w:t>
            </w:r>
          </w:p>
        </w:tc>
      </w:tr>
    </w:tbl>
    <w:p w14:paraId="5348BC5B" w14:textId="77777777" w:rsidR="00AC1A16" w:rsidRDefault="00AC1A16"/>
    <w:p w14:paraId="474DE60C" w14:textId="77777777" w:rsidR="00964524" w:rsidRDefault="00AC1A16" w:rsidP="00AC1A16">
      <w:r>
        <w:fldChar w:fldCharType="end"/>
      </w:r>
    </w:p>
    <w:p w14:paraId="3275D78F" w14:textId="77777777" w:rsidR="00964524" w:rsidRDefault="00964524">
      <w:pPr>
        <w:spacing w:after="0"/>
        <w:ind w:firstLine="360"/>
        <w:jc w:val="left"/>
      </w:pPr>
      <w:r>
        <w:br w:type="page"/>
      </w:r>
    </w:p>
    <w:p w14:paraId="196C7DC5" w14:textId="127F2331" w:rsidR="00AC1A16" w:rsidRDefault="00AC1A16" w:rsidP="00AC1A16">
      <w:pPr>
        <w:rPr>
          <w:lang w:val="en-US"/>
        </w:rPr>
      </w:pPr>
      <w:r>
        <w:lastRenderedPageBreak/>
        <w:fldChar w:fldCharType="begin"/>
      </w:r>
      <w:r>
        <w:instrText xml:space="preserve"> INCLUDETEXT "D:\\Documenti-Federico\\UTN\\PRO\\REP\\01. Modelado de Negocio\\Casos de uso\\03_Realizar_Entrega_De_Pedido.docx" </w:instrText>
      </w:r>
      <w:r>
        <w:fldChar w:fldCharType="separate"/>
      </w:r>
    </w:p>
    <w:tbl>
      <w:tblPr>
        <w:tblStyle w:val="TableGrid"/>
        <w:tblW w:w="0" w:type="auto"/>
        <w:tblLook w:val="04A0" w:firstRow="1" w:lastRow="0" w:firstColumn="1" w:lastColumn="0" w:noHBand="0" w:noVBand="1"/>
      </w:tblPr>
      <w:tblGrid>
        <w:gridCol w:w="1668"/>
        <w:gridCol w:w="2436"/>
        <w:gridCol w:w="540"/>
        <w:gridCol w:w="679"/>
        <w:gridCol w:w="739"/>
        <w:gridCol w:w="2551"/>
      </w:tblGrid>
      <w:tr w:rsidR="00AC1A16" w14:paraId="680504ED" w14:textId="77777777" w:rsidTr="00884472">
        <w:tc>
          <w:tcPr>
            <w:tcW w:w="1668" w:type="dxa"/>
            <w:tcBorders>
              <w:top w:val="single" w:sz="4" w:space="0" w:color="auto"/>
              <w:left w:val="single" w:sz="4" w:space="0" w:color="auto"/>
              <w:bottom w:val="single" w:sz="4" w:space="0" w:color="auto"/>
              <w:right w:val="nil"/>
            </w:tcBorders>
          </w:tcPr>
          <w:p w14:paraId="3327095A" w14:textId="77777777" w:rsidR="00AC1A16" w:rsidRPr="00640809" w:rsidRDefault="00AC1A16">
            <w:pPr>
              <w:rPr>
                <w:b/>
              </w:rPr>
            </w:pPr>
            <w:r w:rsidRPr="00640809">
              <w:rPr>
                <w:b/>
              </w:rPr>
              <w:t>Nivel de CU:</w:t>
            </w:r>
          </w:p>
        </w:tc>
        <w:tc>
          <w:tcPr>
            <w:tcW w:w="3655" w:type="dxa"/>
            <w:gridSpan w:val="3"/>
            <w:tcBorders>
              <w:left w:val="nil"/>
              <w:right w:val="nil"/>
            </w:tcBorders>
          </w:tcPr>
          <w:p w14:paraId="7B9E8C2C" w14:textId="77777777" w:rsidR="00AC1A16" w:rsidRPr="00640809" w:rsidRDefault="00AC1A16" w:rsidP="00884472">
            <w:r w:rsidRPr="00640809">
              <w:rPr>
                <w:rFonts w:cstheme="minorHAnsi"/>
              </w:rPr>
              <w:sym w:font="Wingdings" w:char="F0FD"/>
            </w:r>
            <w:r w:rsidRPr="00640809">
              <w:rPr>
                <w:rFonts w:cstheme="minorHAnsi"/>
              </w:rPr>
              <w:t xml:space="preserve">Negocio </w:t>
            </w:r>
          </w:p>
        </w:tc>
        <w:tc>
          <w:tcPr>
            <w:tcW w:w="3290" w:type="dxa"/>
            <w:gridSpan w:val="2"/>
            <w:tcBorders>
              <w:left w:val="nil"/>
            </w:tcBorders>
          </w:tcPr>
          <w:p w14:paraId="0C7462F5" w14:textId="77777777" w:rsidR="00AC1A16" w:rsidRPr="00640809" w:rsidRDefault="00AC1A16">
            <w:r w:rsidRPr="00640809">
              <w:rPr>
                <w:rFonts w:cstheme="minorHAnsi"/>
              </w:rPr>
              <w:sym w:font="Wingdings" w:char="F0A8"/>
            </w:r>
            <w:r w:rsidRPr="00640809">
              <w:rPr>
                <w:rFonts w:cstheme="minorHAnsi"/>
              </w:rPr>
              <w:t>Sistema</w:t>
            </w:r>
          </w:p>
        </w:tc>
      </w:tr>
      <w:tr w:rsidR="00AC1A16" w14:paraId="524B0050" w14:textId="77777777" w:rsidTr="00884472">
        <w:tc>
          <w:tcPr>
            <w:tcW w:w="1668" w:type="dxa"/>
            <w:tcBorders>
              <w:top w:val="single" w:sz="4" w:space="0" w:color="auto"/>
              <w:left w:val="single" w:sz="4" w:space="0" w:color="auto"/>
              <w:bottom w:val="single" w:sz="4" w:space="0" w:color="auto"/>
              <w:right w:val="nil"/>
            </w:tcBorders>
          </w:tcPr>
          <w:p w14:paraId="239AF395" w14:textId="77777777" w:rsidR="00AC1A16" w:rsidRPr="00640809" w:rsidRDefault="00AC1A16">
            <w:pPr>
              <w:rPr>
                <w:b/>
              </w:rPr>
            </w:pPr>
            <w:r w:rsidRPr="00640809">
              <w:rPr>
                <w:rFonts w:cstheme="minorHAnsi"/>
                <w:b/>
              </w:rPr>
              <w:t>Nombre de CU:</w:t>
            </w:r>
          </w:p>
        </w:tc>
        <w:tc>
          <w:tcPr>
            <w:tcW w:w="2436" w:type="dxa"/>
            <w:tcBorders>
              <w:left w:val="nil"/>
            </w:tcBorders>
          </w:tcPr>
          <w:p w14:paraId="0A7F5BCC" w14:textId="77777777" w:rsidR="00AC1A16" w:rsidRPr="00640809" w:rsidRDefault="00AC1A16">
            <w:r w:rsidRPr="00640809">
              <w:t>Realizar entrega Pedido</w:t>
            </w:r>
          </w:p>
        </w:tc>
        <w:tc>
          <w:tcPr>
            <w:tcW w:w="540" w:type="dxa"/>
            <w:tcBorders>
              <w:left w:val="nil"/>
              <w:right w:val="nil"/>
            </w:tcBorders>
          </w:tcPr>
          <w:p w14:paraId="52F14B38" w14:textId="77777777" w:rsidR="00AC1A16" w:rsidRPr="00640809" w:rsidRDefault="00AC1A16">
            <w:pPr>
              <w:rPr>
                <w:b/>
              </w:rPr>
            </w:pPr>
            <w:r w:rsidRPr="00640809">
              <w:rPr>
                <w:b/>
              </w:rPr>
              <w:t>ID:</w:t>
            </w:r>
          </w:p>
        </w:tc>
        <w:tc>
          <w:tcPr>
            <w:tcW w:w="3969" w:type="dxa"/>
            <w:gridSpan w:val="3"/>
            <w:tcBorders>
              <w:left w:val="nil"/>
            </w:tcBorders>
          </w:tcPr>
          <w:p w14:paraId="0DDF8055" w14:textId="77777777" w:rsidR="00AC1A16" w:rsidRPr="00640809" w:rsidRDefault="00AC1A16">
            <w:r w:rsidRPr="00640809">
              <w:t>03</w:t>
            </w:r>
          </w:p>
        </w:tc>
      </w:tr>
      <w:tr w:rsidR="00AC1A16" w14:paraId="4B2EF852" w14:textId="77777777" w:rsidTr="00884472">
        <w:tc>
          <w:tcPr>
            <w:tcW w:w="1668" w:type="dxa"/>
            <w:tcBorders>
              <w:top w:val="single" w:sz="4" w:space="0" w:color="auto"/>
              <w:left w:val="single" w:sz="4" w:space="0" w:color="auto"/>
              <w:bottom w:val="single" w:sz="4" w:space="0" w:color="auto"/>
              <w:right w:val="nil"/>
            </w:tcBorders>
          </w:tcPr>
          <w:p w14:paraId="2257E930" w14:textId="77777777" w:rsidR="00AC1A16" w:rsidRPr="00640809" w:rsidRDefault="00AC1A16">
            <w:pPr>
              <w:rPr>
                <w:b/>
              </w:rPr>
            </w:pPr>
            <w:r w:rsidRPr="00640809">
              <w:rPr>
                <w:b/>
              </w:rPr>
              <w:t>Actor principal:</w:t>
            </w:r>
          </w:p>
        </w:tc>
        <w:tc>
          <w:tcPr>
            <w:tcW w:w="2436" w:type="dxa"/>
            <w:tcBorders>
              <w:left w:val="nil"/>
            </w:tcBorders>
          </w:tcPr>
          <w:p w14:paraId="21998E09" w14:textId="77777777" w:rsidR="00AC1A16" w:rsidRPr="00640809" w:rsidRDefault="00AC1A16">
            <w:r w:rsidRPr="00640809">
              <w:t>Cliente</w:t>
            </w:r>
          </w:p>
        </w:tc>
        <w:tc>
          <w:tcPr>
            <w:tcW w:w="1958" w:type="dxa"/>
            <w:gridSpan w:val="3"/>
            <w:tcBorders>
              <w:right w:val="nil"/>
            </w:tcBorders>
          </w:tcPr>
          <w:p w14:paraId="1AEAC092" w14:textId="77777777" w:rsidR="00AC1A16" w:rsidRPr="00640809" w:rsidRDefault="00AC1A16">
            <w:pPr>
              <w:rPr>
                <w:b/>
              </w:rPr>
            </w:pPr>
            <w:r w:rsidRPr="00640809">
              <w:rPr>
                <w:b/>
              </w:rPr>
              <w:t>Actor Secundario:</w:t>
            </w:r>
          </w:p>
        </w:tc>
        <w:tc>
          <w:tcPr>
            <w:tcW w:w="2551" w:type="dxa"/>
            <w:tcBorders>
              <w:left w:val="nil"/>
            </w:tcBorders>
          </w:tcPr>
          <w:p w14:paraId="3AEA5796" w14:textId="77777777" w:rsidR="00AC1A16" w:rsidRPr="00640809" w:rsidRDefault="00AC1A16">
            <w:r w:rsidRPr="00640809">
              <w:t>No Aplica</w:t>
            </w:r>
          </w:p>
        </w:tc>
      </w:tr>
      <w:tr w:rsidR="00AC1A16" w14:paraId="43E6E898" w14:textId="77777777" w:rsidTr="00884472">
        <w:tc>
          <w:tcPr>
            <w:tcW w:w="1668" w:type="dxa"/>
            <w:tcBorders>
              <w:top w:val="single" w:sz="4" w:space="0" w:color="auto"/>
              <w:left w:val="single" w:sz="4" w:space="0" w:color="auto"/>
              <w:bottom w:val="single" w:sz="4" w:space="0" w:color="auto"/>
              <w:right w:val="nil"/>
            </w:tcBorders>
          </w:tcPr>
          <w:p w14:paraId="63F95208" w14:textId="77777777" w:rsidR="00AC1A16" w:rsidRPr="00640809" w:rsidRDefault="00AC1A16">
            <w:pPr>
              <w:rPr>
                <w:b/>
              </w:rPr>
            </w:pPr>
            <w:r w:rsidRPr="00640809">
              <w:rPr>
                <w:b/>
              </w:rPr>
              <w:t>Objetivo:</w:t>
            </w:r>
          </w:p>
        </w:tc>
        <w:tc>
          <w:tcPr>
            <w:tcW w:w="6945" w:type="dxa"/>
            <w:gridSpan w:val="5"/>
            <w:tcBorders>
              <w:left w:val="nil"/>
            </w:tcBorders>
          </w:tcPr>
          <w:p w14:paraId="6ECCDA7D" w14:textId="77777777" w:rsidR="00AC1A16" w:rsidRPr="00640809" w:rsidRDefault="00AC1A16">
            <w:r w:rsidRPr="00640809">
              <w:t>Entregar pedido efectuado por el cliente</w:t>
            </w:r>
          </w:p>
        </w:tc>
      </w:tr>
      <w:tr w:rsidR="00AC1A16" w14:paraId="6AC08A14" w14:textId="77777777" w:rsidTr="00884472">
        <w:tc>
          <w:tcPr>
            <w:tcW w:w="1668" w:type="dxa"/>
            <w:tcBorders>
              <w:top w:val="single" w:sz="4" w:space="0" w:color="auto"/>
              <w:left w:val="single" w:sz="4" w:space="0" w:color="auto"/>
              <w:bottom w:val="single" w:sz="4" w:space="0" w:color="auto"/>
              <w:right w:val="nil"/>
            </w:tcBorders>
          </w:tcPr>
          <w:p w14:paraId="0C75DA60" w14:textId="77777777" w:rsidR="00AC1A16" w:rsidRPr="00640809" w:rsidRDefault="00AC1A16">
            <w:pPr>
              <w:rPr>
                <w:b/>
              </w:rPr>
            </w:pPr>
            <w:r w:rsidRPr="00640809">
              <w:rPr>
                <w:b/>
              </w:rPr>
              <w:t>Éxito:</w:t>
            </w:r>
          </w:p>
        </w:tc>
        <w:tc>
          <w:tcPr>
            <w:tcW w:w="6945" w:type="dxa"/>
            <w:gridSpan w:val="5"/>
            <w:tcBorders>
              <w:left w:val="nil"/>
              <w:bottom w:val="single" w:sz="4" w:space="0" w:color="auto"/>
            </w:tcBorders>
          </w:tcPr>
          <w:p w14:paraId="20474F79" w14:textId="77777777" w:rsidR="00AC1A16" w:rsidRPr="00640809" w:rsidRDefault="00AC1A16" w:rsidP="00884472">
            <w:r w:rsidRPr="00640809">
              <w:t>Se entrega el pedido al cliente y se cobra el mismo</w:t>
            </w:r>
          </w:p>
        </w:tc>
      </w:tr>
      <w:tr w:rsidR="00AC1A16" w14:paraId="4692824E" w14:textId="77777777" w:rsidTr="00884472">
        <w:tc>
          <w:tcPr>
            <w:tcW w:w="1668" w:type="dxa"/>
            <w:tcBorders>
              <w:top w:val="single" w:sz="4" w:space="0" w:color="auto"/>
              <w:left w:val="single" w:sz="4" w:space="0" w:color="auto"/>
              <w:bottom w:val="nil"/>
              <w:right w:val="nil"/>
            </w:tcBorders>
          </w:tcPr>
          <w:p w14:paraId="777E1926" w14:textId="77777777" w:rsidR="00AC1A16" w:rsidRPr="00640809" w:rsidRDefault="00AC1A16">
            <w:pPr>
              <w:rPr>
                <w:b/>
              </w:rPr>
            </w:pPr>
            <w:r w:rsidRPr="00640809">
              <w:rPr>
                <w:b/>
              </w:rPr>
              <w:t>Descripción:</w:t>
            </w:r>
          </w:p>
        </w:tc>
        <w:tc>
          <w:tcPr>
            <w:tcW w:w="6945" w:type="dxa"/>
            <w:gridSpan w:val="5"/>
            <w:tcBorders>
              <w:top w:val="single" w:sz="4" w:space="0" w:color="auto"/>
              <w:left w:val="nil"/>
              <w:bottom w:val="nil"/>
              <w:right w:val="single" w:sz="4" w:space="0" w:color="auto"/>
            </w:tcBorders>
          </w:tcPr>
          <w:p w14:paraId="3B97B89F" w14:textId="77777777" w:rsidR="00AC1A16" w:rsidRPr="00640809" w:rsidRDefault="00AC1A16"/>
        </w:tc>
      </w:tr>
      <w:tr w:rsidR="00AC1A16" w14:paraId="7E52330E" w14:textId="77777777" w:rsidTr="00884472">
        <w:tc>
          <w:tcPr>
            <w:tcW w:w="8613" w:type="dxa"/>
            <w:gridSpan w:val="6"/>
            <w:tcBorders>
              <w:top w:val="nil"/>
              <w:left w:val="single" w:sz="4" w:space="0" w:color="auto"/>
              <w:bottom w:val="single" w:sz="4" w:space="0" w:color="auto"/>
              <w:right w:val="single" w:sz="4" w:space="0" w:color="auto"/>
            </w:tcBorders>
          </w:tcPr>
          <w:p w14:paraId="7D9DBC4E" w14:textId="77777777" w:rsidR="00AC1A16" w:rsidRPr="00640809" w:rsidRDefault="00AC1A16" w:rsidP="00884472">
            <w:pPr>
              <w:rPr>
                <w:rFonts w:cstheme="minorHAnsi"/>
              </w:rPr>
            </w:pPr>
            <w:r w:rsidRPr="00640809">
              <w:rPr>
                <w:rFonts w:cstheme="minorHAnsi"/>
              </w:rPr>
              <w:t>El CU comienza cuando el Viajante llega a la</w:t>
            </w:r>
            <w:r>
              <w:rPr>
                <w:rFonts w:cstheme="minorHAnsi"/>
              </w:rPr>
              <w:t xml:space="preserve"> empresa</w:t>
            </w:r>
            <w:r w:rsidRPr="00640809">
              <w:rPr>
                <w:rFonts w:cstheme="minorHAnsi"/>
              </w:rPr>
              <w:t xml:space="preserve"> cliente con los productos terminados para entregar. El cliente revisa la mercadería, los modelos, las cantidades y la calidad de la misma pudiendo aceptar un pedido integralmente o en parte, aunque este no corresponda con la solicitud de pedido realizada anteriormente.</w:t>
            </w:r>
          </w:p>
          <w:p w14:paraId="274DF19A" w14:textId="77777777" w:rsidR="00AC1A16" w:rsidRPr="00640809" w:rsidRDefault="00AC1A16" w:rsidP="00884472">
            <w:pPr>
              <w:rPr>
                <w:rFonts w:cstheme="minorHAnsi"/>
              </w:rPr>
            </w:pPr>
            <w:r w:rsidRPr="00640809">
              <w:rPr>
                <w:rFonts w:cstheme="minorHAnsi"/>
              </w:rPr>
              <w:t>El Viajante registra los códigos y las cantidades de los productos terminados que efectivamente entrega al cliente</w:t>
            </w:r>
            <w:r>
              <w:rPr>
                <w:rFonts w:cstheme="minorHAnsi"/>
              </w:rPr>
              <w:t xml:space="preserve"> en el comprobante de venta</w:t>
            </w:r>
            <w:r w:rsidRPr="00640809">
              <w:rPr>
                <w:rFonts w:cstheme="minorHAnsi"/>
              </w:rPr>
              <w:t xml:space="preserve"> y calcula el monto total de la venta </w:t>
            </w:r>
            <w:r>
              <w:rPr>
                <w:rFonts w:cstheme="minorHAnsi"/>
              </w:rPr>
              <w:t>según el descuento acordado previamente.</w:t>
            </w:r>
          </w:p>
          <w:p w14:paraId="743A5EC2" w14:textId="77777777" w:rsidR="00AC1A16" w:rsidRPr="00640809" w:rsidRDefault="00AC1A16" w:rsidP="00884472">
            <w:r w:rsidRPr="00640809">
              <w:rPr>
                <w:rFonts w:cstheme="minorHAnsi"/>
              </w:rPr>
              <w:t>Fin del CU.</w:t>
            </w:r>
          </w:p>
        </w:tc>
      </w:tr>
    </w:tbl>
    <w:p w14:paraId="327DA695" w14:textId="77777777" w:rsidR="00AC1A16" w:rsidRDefault="00AC1A16"/>
    <w:p w14:paraId="7411DDAB" w14:textId="77777777" w:rsidR="00AC1A16" w:rsidRDefault="00AC1A16" w:rsidP="00AC1A16">
      <w:pPr>
        <w:rPr>
          <w:lang w:val="en-US"/>
        </w:rPr>
      </w:pPr>
      <w:r>
        <w:fldChar w:fldCharType="end"/>
      </w:r>
      <w:r>
        <w:fldChar w:fldCharType="begin"/>
      </w:r>
      <w:r>
        <w:instrText xml:space="preserve"> INCLUDETEXT "D:\\Documenti-Federico\\UTN\\PRO\\REP\\01. Modelado de Negocio\\Casos de uso\\04_Realizar_Cobro_Pedido.docx"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412F2B9B" w14:textId="77777777" w:rsidTr="00884472">
        <w:tc>
          <w:tcPr>
            <w:tcW w:w="1667" w:type="dxa"/>
            <w:tcBorders>
              <w:top w:val="single" w:sz="4" w:space="0" w:color="auto"/>
              <w:left w:val="single" w:sz="4" w:space="0" w:color="auto"/>
              <w:bottom w:val="single" w:sz="4" w:space="0" w:color="auto"/>
              <w:right w:val="nil"/>
            </w:tcBorders>
          </w:tcPr>
          <w:p w14:paraId="2631C973" w14:textId="77777777" w:rsidR="00AC1A16" w:rsidRPr="00722925" w:rsidRDefault="00AC1A16">
            <w:pPr>
              <w:rPr>
                <w:b/>
              </w:rPr>
            </w:pPr>
            <w:r w:rsidRPr="00722925">
              <w:rPr>
                <w:b/>
              </w:rPr>
              <w:t>Nivel de CU:</w:t>
            </w:r>
          </w:p>
        </w:tc>
        <w:tc>
          <w:tcPr>
            <w:tcW w:w="3655" w:type="dxa"/>
            <w:gridSpan w:val="2"/>
            <w:tcBorders>
              <w:left w:val="nil"/>
              <w:right w:val="nil"/>
            </w:tcBorders>
          </w:tcPr>
          <w:p w14:paraId="5F0A0855" w14:textId="77777777" w:rsidR="00AC1A16" w:rsidRPr="00722925" w:rsidRDefault="00AC1A16" w:rsidP="00884472">
            <w:r w:rsidRPr="00722925">
              <w:rPr>
                <w:rFonts w:cstheme="minorHAnsi"/>
              </w:rPr>
              <w:sym w:font="Wingdings" w:char="F0FD"/>
            </w:r>
            <w:r w:rsidRPr="00722925">
              <w:rPr>
                <w:rFonts w:cstheme="minorHAnsi"/>
              </w:rPr>
              <w:t xml:space="preserve">Negocio </w:t>
            </w:r>
          </w:p>
        </w:tc>
        <w:tc>
          <w:tcPr>
            <w:tcW w:w="3291" w:type="dxa"/>
            <w:gridSpan w:val="4"/>
            <w:tcBorders>
              <w:left w:val="nil"/>
            </w:tcBorders>
          </w:tcPr>
          <w:p w14:paraId="1EEE90A1" w14:textId="77777777" w:rsidR="00AC1A16" w:rsidRPr="00722925" w:rsidRDefault="00AC1A16">
            <w:r w:rsidRPr="00722925">
              <w:rPr>
                <w:rFonts w:cstheme="minorHAnsi"/>
              </w:rPr>
              <w:sym w:font="Wingdings" w:char="F0A8"/>
            </w:r>
            <w:r w:rsidRPr="00722925">
              <w:rPr>
                <w:rFonts w:cstheme="minorHAnsi"/>
              </w:rPr>
              <w:t>Sistema</w:t>
            </w:r>
          </w:p>
        </w:tc>
      </w:tr>
      <w:tr w:rsidR="00AC1A16" w14:paraId="560A4D34" w14:textId="77777777" w:rsidTr="00884472">
        <w:tc>
          <w:tcPr>
            <w:tcW w:w="1667" w:type="dxa"/>
            <w:tcBorders>
              <w:top w:val="single" w:sz="4" w:space="0" w:color="auto"/>
              <w:left w:val="single" w:sz="4" w:space="0" w:color="auto"/>
              <w:bottom w:val="single" w:sz="4" w:space="0" w:color="auto"/>
              <w:right w:val="nil"/>
            </w:tcBorders>
          </w:tcPr>
          <w:p w14:paraId="49A8BF36" w14:textId="77777777" w:rsidR="00AC1A16" w:rsidRPr="00722925" w:rsidRDefault="00AC1A16">
            <w:pPr>
              <w:rPr>
                <w:b/>
              </w:rPr>
            </w:pPr>
            <w:r w:rsidRPr="00722925">
              <w:rPr>
                <w:rFonts w:cstheme="minorHAnsi"/>
                <w:b/>
              </w:rPr>
              <w:t>Nombre de CU:</w:t>
            </w:r>
          </w:p>
        </w:tc>
        <w:tc>
          <w:tcPr>
            <w:tcW w:w="5670" w:type="dxa"/>
            <w:gridSpan w:val="4"/>
            <w:tcBorders>
              <w:left w:val="nil"/>
            </w:tcBorders>
          </w:tcPr>
          <w:p w14:paraId="69BC55A7" w14:textId="77777777" w:rsidR="00AC1A16" w:rsidRPr="00722925" w:rsidRDefault="00AC1A16">
            <w:r w:rsidRPr="00722925">
              <w:t>Realizar Cobro Pedido</w:t>
            </w:r>
          </w:p>
        </w:tc>
        <w:tc>
          <w:tcPr>
            <w:tcW w:w="568" w:type="dxa"/>
            <w:tcBorders>
              <w:left w:val="nil"/>
              <w:right w:val="nil"/>
            </w:tcBorders>
          </w:tcPr>
          <w:p w14:paraId="792EDC1A" w14:textId="77777777" w:rsidR="00AC1A16" w:rsidRPr="00722925" w:rsidRDefault="00AC1A16">
            <w:pPr>
              <w:rPr>
                <w:b/>
              </w:rPr>
            </w:pPr>
            <w:r w:rsidRPr="00722925">
              <w:rPr>
                <w:b/>
              </w:rPr>
              <w:t>ID:</w:t>
            </w:r>
          </w:p>
        </w:tc>
        <w:tc>
          <w:tcPr>
            <w:tcW w:w="708" w:type="dxa"/>
            <w:tcBorders>
              <w:left w:val="nil"/>
            </w:tcBorders>
          </w:tcPr>
          <w:p w14:paraId="15BEDBFE" w14:textId="77777777" w:rsidR="00AC1A16" w:rsidRPr="00722925" w:rsidRDefault="00AC1A16">
            <w:r w:rsidRPr="00722925">
              <w:t>04</w:t>
            </w:r>
          </w:p>
        </w:tc>
      </w:tr>
      <w:tr w:rsidR="00AC1A16" w14:paraId="2AA039AE" w14:textId="77777777" w:rsidTr="00884472">
        <w:tc>
          <w:tcPr>
            <w:tcW w:w="1667" w:type="dxa"/>
            <w:tcBorders>
              <w:top w:val="single" w:sz="4" w:space="0" w:color="auto"/>
              <w:left w:val="single" w:sz="4" w:space="0" w:color="auto"/>
              <w:bottom w:val="single" w:sz="4" w:space="0" w:color="auto"/>
              <w:right w:val="nil"/>
            </w:tcBorders>
          </w:tcPr>
          <w:p w14:paraId="6440AAFD" w14:textId="77777777" w:rsidR="00AC1A16" w:rsidRPr="00722925" w:rsidRDefault="00AC1A16">
            <w:pPr>
              <w:rPr>
                <w:b/>
              </w:rPr>
            </w:pPr>
            <w:r w:rsidRPr="00722925">
              <w:rPr>
                <w:b/>
              </w:rPr>
              <w:t>Actor principal:</w:t>
            </w:r>
          </w:p>
        </w:tc>
        <w:tc>
          <w:tcPr>
            <w:tcW w:w="2436" w:type="dxa"/>
            <w:tcBorders>
              <w:left w:val="nil"/>
            </w:tcBorders>
          </w:tcPr>
          <w:p w14:paraId="1FECA9B8" w14:textId="77777777" w:rsidR="00AC1A16" w:rsidRPr="00722925" w:rsidRDefault="00AC1A16">
            <w:r w:rsidRPr="00722925">
              <w:t>Cliente</w:t>
            </w:r>
          </w:p>
        </w:tc>
        <w:tc>
          <w:tcPr>
            <w:tcW w:w="1958" w:type="dxa"/>
            <w:gridSpan w:val="2"/>
            <w:tcBorders>
              <w:right w:val="nil"/>
            </w:tcBorders>
          </w:tcPr>
          <w:p w14:paraId="5537AA58" w14:textId="77777777" w:rsidR="00AC1A16" w:rsidRPr="00722925" w:rsidRDefault="00AC1A16">
            <w:pPr>
              <w:rPr>
                <w:b/>
              </w:rPr>
            </w:pPr>
            <w:r w:rsidRPr="00722925">
              <w:rPr>
                <w:b/>
              </w:rPr>
              <w:t>Actor Secundario:</w:t>
            </w:r>
          </w:p>
        </w:tc>
        <w:tc>
          <w:tcPr>
            <w:tcW w:w="2552" w:type="dxa"/>
            <w:gridSpan w:val="3"/>
            <w:tcBorders>
              <w:left w:val="nil"/>
            </w:tcBorders>
          </w:tcPr>
          <w:p w14:paraId="538EDC24" w14:textId="77777777" w:rsidR="00AC1A16" w:rsidRPr="00722925" w:rsidRDefault="00AC1A16">
            <w:r>
              <w:t>No aplica</w:t>
            </w:r>
          </w:p>
        </w:tc>
      </w:tr>
      <w:tr w:rsidR="00AC1A16" w14:paraId="5301A13F" w14:textId="77777777" w:rsidTr="00884472">
        <w:tc>
          <w:tcPr>
            <w:tcW w:w="1667" w:type="dxa"/>
            <w:tcBorders>
              <w:top w:val="single" w:sz="4" w:space="0" w:color="auto"/>
              <w:left w:val="single" w:sz="4" w:space="0" w:color="auto"/>
              <w:bottom w:val="single" w:sz="4" w:space="0" w:color="auto"/>
              <w:right w:val="nil"/>
            </w:tcBorders>
          </w:tcPr>
          <w:p w14:paraId="5FD19190" w14:textId="77777777" w:rsidR="00AC1A16" w:rsidRPr="00722925" w:rsidRDefault="00AC1A16" w:rsidP="00884472">
            <w:pPr>
              <w:rPr>
                <w:b/>
              </w:rPr>
            </w:pPr>
            <w:r w:rsidRPr="00722925">
              <w:rPr>
                <w:b/>
              </w:rPr>
              <w:t>Tipo de CU:</w:t>
            </w:r>
          </w:p>
        </w:tc>
        <w:tc>
          <w:tcPr>
            <w:tcW w:w="3655" w:type="dxa"/>
            <w:gridSpan w:val="2"/>
            <w:tcBorders>
              <w:left w:val="nil"/>
              <w:right w:val="nil"/>
            </w:tcBorders>
          </w:tcPr>
          <w:p w14:paraId="05CA3ADA" w14:textId="77777777" w:rsidR="00AC1A16" w:rsidRPr="00722925" w:rsidRDefault="00AC1A16" w:rsidP="00884472">
            <w:r w:rsidRPr="00722925">
              <w:rPr>
                <w:rFonts w:cstheme="minorHAnsi"/>
              </w:rPr>
              <w:sym w:font="Wingdings" w:char="F0FD"/>
            </w:r>
            <w:r w:rsidRPr="00722925">
              <w:rPr>
                <w:rFonts w:cstheme="minorHAnsi"/>
              </w:rPr>
              <w:t xml:space="preserve">Concreto </w:t>
            </w:r>
          </w:p>
        </w:tc>
        <w:tc>
          <w:tcPr>
            <w:tcW w:w="3291" w:type="dxa"/>
            <w:gridSpan w:val="4"/>
            <w:tcBorders>
              <w:left w:val="nil"/>
            </w:tcBorders>
          </w:tcPr>
          <w:p w14:paraId="3A406223" w14:textId="77777777" w:rsidR="00AC1A16" w:rsidRPr="00722925" w:rsidRDefault="00AC1A16" w:rsidP="00884472">
            <w:r w:rsidRPr="00722925">
              <w:rPr>
                <w:rFonts w:cstheme="minorHAnsi"/>
              </w:rPr>
              <w:sym w:font="Wingdings" w:char="F0A8"/>
            </w:r>
            <w:r w:rsidRPr="00722925">
              <w:rPr>
                <w:rFonts w:cstheme="minorHAnsi"/>
              </w:rPr>
              <w:t>Abstracto</w:t>
            </w:r>
          </w:p>
        </w:tc>
      </w:tr>
      <w:tr w:rsidR="00AC1A16" w14:paraId="21E2498A" w14:textId="77777777" w:rsidTr="00884472">
        <w:tc>
          <w:tcPr>
            <w:tcW w:w="1667" w:type="dxa"/>
            <w:tcBorders>
              <w:top w:val="single" w:sz="4" w:space="0" w:color="auto"/>
              <w:left w:val="single" w:sz="4" w:space="0" w:color="auto"/>
              <w:bottom w:val="single" w:sz="4" w:space="0" w:color="auto"/>
              <w:right w:val="nil"/>
            </w:tcBorders>
          </w:tcPr>
          <w:p w14:paraId="0093C123" w14:textId="77777777" w:rsidR="00AC1A16" w:rsidRPr="00722925" w:rsidRDefault="00AC1A16">
            <w:pPr>
              <w:rPr>
                <w:b/>
              </w:rPr>
            </w:pPr>
            <w:r w:rsidRPr="00722925">
              <w:rPr>
                <w:b/>
              </w:rPr>
              <w:t>Objetivo:</w:t>
            </w:r>
          </w:p>
        </w:tc>
        <w:tc>
          <w:tcPr>
            <w:tcW w:w="6946" w:type="dxa"/>
            <w:gridSpan w:val="6"/>
            <w:tcBorders>
              <w:left w:val="nil"/>
            </w:tcBorders>
          </w:tcPr>
          <w:p w14:paraId="3F6507A0" w14:textId="77777777" w:rsidR="00AC1A16" w:rsidRPr="00722925" w:rsidRDefault="00AC1A16">
            <w:r w:rsidRPr="00722925">
              <w:rPr>
                <w:rFonts w:cstheme="minorHAnsi"/>
              </w:rPr>
              <w:t>Cobrar al cliente la mercadería entregada</w:t>
            </w:r>
          </w:p>
        </w:tc>
      </w:tr>
      <w:tr w:rsidR="00AC1A16" w14:paraId="6C32BDB4" w14:textId="77777777" w:rsidTr="00884472">
        <w:tc>
          <w:tcPr>
            <w:tcW w:w="1667" w:type="dxa"/>
            <w:tcBorders>
              <w:top w:val="single" w:sz="4" w:space="0" w:color="auto"/>
              <w:left w:val="single" w:sz="4" w:space="0" w:color="auto"/>
              <w:bottom w:val="single" w:sz="4" w:space="0" w:color="auto"/>
              <w:right w:val="nil"/>
            </w:tcBorders>
          </w:tcPr>
          <w:p w14:paraId="012BEBDC" w14:textId="77777777" w:rsidR="00AC1A16" w:rsidRPr="00722925" w:rsidRDefault="00AC1A16">
            <w:pPr>
              <w:rPr>
                <w:b/>
              </w:rPr>
            </w:pPr>
            <w:r w:rsidRPr="00722925">
              <w:rPr>
                <w:b/>
              </w:rPr>
              <w:t>Éxito:</w:t>
            </w:r>
          </w:p>
        </w:tc>
        <w:tc>
          <w:tcPr>
            <w:tcW w:w="6946" w:type="dxa"/>
            <w:gridSpan w:val="6"/>
            <w:tcBorders>
              <w:left w:val="nil"/>
              <w:bottom w:val="single" w:sz="4" w:space="0" w:color="auto"/>
            </w:tcBorders>
          </w:tcPr>
          <w:p w14:paraId="0D03F74B" w14:textId="77777777" w:rsidR="00AC1A16" w:rsidRPr="00722925" w:rsidRDefault="00AC1A16">
            <w:r w:rsidRPr="00722925">
              <w:t>Se recibe el dinero o los cheques por el monto de la mercadería entregada.</w:t>
            </w:r>
          </w:p>
        </w:tc>
      </w:tr>
      <w:tr w:rsidR="00AC1A16" w14:paraId="52287812" w14:textId="77777777" w:rsidTr="00884472">
        <w:tc>
          <w:tcPr>
            <w:tcW w:w="8613" w:type="dxa"/>
            <w:gridSpan w:val="7"/>
            <w:tcBorders>
              <w:top w:val="single" w:sz="4" w:space="0" w:color="auto"/>
              <w:left w:val="single" w:sz="4" w:space="0" w:color="auto"/>
              <w:bottom w:val="nil"/>
              <w:right w:val="single" w:sz="4" w:space="0" w:color="auto"/>
            </w:tcBorders>
          </w:tcPr>
          <w:p w14:paraId="71A49657" w14:textId="77777777" w:rsidR="00AC1A16" w:rsidRPr="00722925" w:rsidRDefault="00AC1A16">
            <w:r w:rsidRPr="00722925">
              <w:rPr>
                <w:b/>
              </w:rPr>
              <w:t>Descripción:</w:t>
            </w:r>
          </w:p>
        </w:tc>
      </w:tr>
      <w:tr w:rsidR="00AC1A16" w14:paraId="5ECB1C68" w14:textId="77777777" w:rsidTr="00884472">
        <w:tc>
          <w:tcPr>
            <w:tcW w:w="8613" w:type="dxa"/>
            <w:gridSpan w:val="7"/>
            <w:tcBorders>
              <w:top w:val="nil"/>
              <w:left w:val="single" w:sz="4" w:space="0" w:color="auto"/>
              <w:bottom w:val="single" w:sz="4" w:space="0" w:color="auto"/>
              <w:right w:val="single" w:sz="4" w:space="0" w:color="auto"/>
            </w:tcBorders>
          </w:tcPr>
          <w:p w14:paraId="75933D1A" w14:textId="77777777" w:rsidR="00AC1A16" w:rsidRDefault="00AC1A16" w:rsidP="00884472">
            <w:r w:rsidRPr="00722925">
              <w:t>El CU comienza cuando el viajante ha acordado con el cliente el monto total del pedido entregado. El cliente paga el pedido ya sea de contado o con cheques.</w:t>
            </w:r>
          </w:p>
          <w:p w14:paraId="2C9C043C" w14:textId="77777777" w:rsidR="00AC1A16" w:rsidRPr="00722925" w:rsidRDefault="00AC1A16" w:rsidP="00884472">
            <w:r w:rsidRPr="00722925">
              <w:t>Se registra el pedido como pagado con la fecha de cobro. Se procede a entregar al cliente</w:t>
            </w:r>
            <w:r>
              <w:t xml:space="preserve"> un comprobante de pago por el monto cobrado, indicando la forma de pago utilizada</w:t>
            </w:r>
            <w:r w:rsidRPr="00722925">
              <w:t>.</w:t>
            </w:r>
          </w:p>
          <w:p w14:paraId="785B39F3" w14:textId="77777777" w:rsidR="00AC1A16" w:rsidRPr="00722925" w:rsidRDefault="00AC1A16" w:rsidP="00884472">
            <w:r w:rsidRPr="00722925">
              <w:t>Fin del CU.</w:t>
            </w:r>
          </w:p>
        </w:tc>
      </w:tr>
    </w:tbl>
    <w:p w14:paraId="310DA8CF" w14:textId="6F6F78A5" w:rsidR="00964524" w:rsidRDefault="00964524"/>
    <w:p w14:paraId="22744855" w14:textId="77777777" w:rsidR="00964524" w:rsidRDefault="00964524">
      <w:pPr>
        <w:spacing w:after="0"/>
        <w:ind w:firstLine="360"/>
        <w:jc w:val="left"/>
      </w:pPr>
      <w:r>
        <w:br w:type="page"/>
      </w:r>
    </w:p>
    <w:p w14:paraId="10CEFA92" w14:textId="77777777" w:rsidR="00AC1A16" w:rsidRDefault="00AC1A16"/>
    <w:p w14:paraId="0AD2868F" w14:textId="77777777" w:rsidR="00AC1A16" w:rsidRDefault="00AC1A16" w:rsidP="00AC1A16">
      <w:pPr>
        <w:rPr>
          <w:lang w:val="en-US"/>
        </w:rPr>
      </w:pPr>
      <w:r>
        <w:fldChar w:fldCharType="end"/>
      </w:r>
      <w:r>
        <w:fldChar w:fldCharType="begin"/>
      </w:r>
      <w:r>
        <w:instrText xml:space="preserve"> INCLUDETEXT "D:\\Documenti-Federico\\UTN\\PRO\\REP\\01. Modelado de Negocio\\Casos de uso\\05_Realizar_Devolución_Productos_Terminados_Del_Cliente_Al_Viajante.docx" </w:instrText>
      </w:r>
      <w:r>
        <w:fldChar w:fldCharType="separate"/>
      </w:r>
    </w:p>
    <w:tbl>
      <w:tblPr>
        <w:tblStyle w:val="TableGrid"/>
        <w:tblW w:w="8925" w:type="dxa"/>
        <w:tblLayout w:type="fixed"/>
        <w:tblLook w:val="04A0" w:firstRow="1" w:lastRow="0" w:firstColumn="1" w:lastColumn="0" w:noHBand="0" w:noVBand="1"/>
      </w:tblPr>
      <w:tblGrid>
        <w:gridCol w:w="1667"/>
        <w:gridCol w:w="2436"/>
        <w:gridCol w:w="1219"/>
        <w:gridCol w:w="739"/>
        <w:gridCol w:w="1276"/>
        <w:gridCol w:w="568"/>
        <w:gridCol w:w="1020"/>
      </w:tblGrid>
      <w:tr w:rsidR="00AC1A16" w:rsidRPr="00194DCA" w14:paraId="5D6D59AC" w14:textId="77777777" w:rsidTr="00884472">
        <w:tc>
          <w:tcPr>
            <w:tcW w:w="1667" w:type="dxa"/>
            <w:tcBorders>
              <w:top w:val="single" w:sz="4" w:space="0" w:color="auto"/>
              <w:left w:val="single" w:sz="4" w:space="0" w:color="auto"/>
              <w:bottom w:val="single" w:sz="4" w:space="0" w:color="auto"/>
              <w:right w:val="nil"/>
            </w:tcBorders>
          </w:tcPr>
          <w:p w14:paraId="2ECC8A15" w14:textId="77777777" w:rsidR="00AC1A16" w:rsidRPr="00194DCA" w:rsidRDefault="00AC1A16">
            <w:pPr>
              <w:rPr>
                <w:b/>
              </w:rPr>
            </w:pPr>
            <w:r w:rsidRPr="00194DCA">
              <w:rPr>
                <w:b/>
              </w:rPr>
              <w:t>Nivel de CU:</w:t>
            </w:r>
          </w:p>
        </w:tc>
        <w:tc>
          <w:tcPr>
            <w:tcW w:w="3655" w:type="dxa"/>
            <w:gridSpan w:val="2"/>
            <w:tcBorders>
              <w:left w:val="nil"/>
              <w:right w:val="nil"/>
            </w:tcBorders>
          </w:tcPr>
          <w:p w14:paraId="77DA12C7" w14:textId="77777777" w:rsidR="00AC1A16" w:rsidRPr="00194DCA" w:rsidRDefault="00AC1A16" w:rsidP="00884472">
            <w:r w:rsidRPr="00194DCA">
              <w:rPr>
                <w:rFonts w:cstheme="minorHAnsi"/>
              </w:rPr>
              <w:sym w:font="Wingdings" w:char="F0FD"/>
            </w:r>
            <w:r w:rsidRPr="00194DCA">
              <w:rPr>
                <w:rFonts w:cstheme="minorHAnsi"/>
              </w:rPr>
              <w:t xml:space="preserve">Negocio </w:t>
            </w:r>
          </w:p>
        </w:tc>
        <w:tc>
          <w:tcPr>
            <w:tcW w:w="3603" w:type="dxa"/>
            <w:gridSpan w:val="4"/>
            <w:tcBorders>
              <w:left w:val="nil"/>
            </w:tcBorders>
          </w:tcPr>
          <w:p w14:paraId="040F639E" w14:textId="77777777" w:rsidR="00AC1A16" w:rsidRPr="00194DCA" w:rsidRDefault="00AC1A16">
            <w:r w:rsidRPr="00194DCA">
              <w:rPr>
                <w:rFonts w:cstheme="minorHAnsi"/>
              </w:rPr>
              <w:sym w:font="Wingdings" w:char="F0A8"/>
            </w:r>
            <w:r w:rsidRPr="00194DCA">
              <w:rPr>
                <w:rFonts w:cstheme="minorHAnsi"/>
              </w:rPr>
              <w:t>Sistema</w:t>
            </w:r>
          </w:p>
        </w:tc>
      </w:tr>
      <w:tr w:rsidR="00AC1A16" w:rsidRPr="00194DCA" w14:paraId="0BF51523" w14:textId="77777777" w:rsidTr="00884472">
        <w:tc>
          <w:tcPr>
            <w:tcW w:w="1667" w:type="dxa"/>
            <w:tcBorders>
              <w:top w:val="single" w:sz="4" w:space="0" w:color="auto"/>
              <w:left w:val="single" w:sz="4" w:space="0" w:color="auto"/>
              <w:bottom w:val="single" w:sz="4" w:space="0" w:color="auto"/>
              <w:right w:val="nil"/>
            </w:tcBorders>
          </w:tcPr>
          <w:p w14:paraId="4715FAF1" w14:textId="77777777" w:rsidR="00AC1A16" w:rsidRPr="00194DCA" w:rsidRDefault="00AC1A16">
            <w:pPr>
              <w:rPr>
                <w:b/>
              </w:rPr>
            </w:pPr>
            <w:r w:rsidRPr="00194DCA">
              <w:rPr>
                <w:rFonts w:cstheme="minorHAnsi"/>
                <w:b/>
              </w:rPr>
              <w:t>Nombre de CU:</w:t>
            </w:r>
          </w:p>
        </w:tc>
        <w:tc>
          <w:tcPr>
            <w:tcW w:w="5670" w:type="dxa"/>
            <w:gridSpan w:val="4"/>
            <w:tcBorders>
              <w:left w:val="nil"/>
            </w:tcBorders>
          </w:tcPr>
          <w:p w14:paraId="3148D920" w14:textId="77777777" w:rsidR="00AC1A16" w:rsidRPr="00194DCA" w:rsidRDefault="00AC1A16" w:rsidP="00884472">
            <w:r w:rsidRPr="00194DCA">
              <w:t>Realizar devolución de productos terminados del cliente al viajante</w:t>
            </w:r>
          </w:p>
        </w:tc>
        <w:tc>
          <w:tcPr>
            <w:tcW w:w="568" w:type="dxa"/>
            <w:tcBorders>
              <w:left w:val="nil"/>
              <w:right w:val="nil"/>
            </w:tcBorders>
          </w:tcPr>
          <w:p w14:paraId="52BE77D7" w14:textId="77777777" w:rsidR="00AC1A16" w:rsidRPr="00194DCA" w:rsidRDefault="00AC1A16">
            <w:pPr>
              <w:rPr>
                <w:b/>
              </w:rPr>
            </w:pPr>
            <w:r w:rsidRPr="00194DCA">
              <w:rPr>
                <w:b/>
              </w:rPr>
              <w:t>ID:</w:t>
            </w:r>
          </w:p>
        </w:tc>
        <w:tc>
          <w:tcPr>
            <w:tcW w:w="1020" w:type="dxa"/>
            <w:tcBorders>
              <w:left w:val="nil"/>
            </w:tcBorders>
          </w:tcPr>
          <w:p w14:paraId="70085D6D" w14:textId="77777777" w:rsidR="00AC1A16" w:rsidRPr="00194DCA" w:rsidRDefault="00AC1A16">
            <w:r w:rsidRPr="00194DCA">
              <w:t>05</w:t>
            </w:r>
          </w:p>
        </w:tc>
      </w:tr>
      <w:tr w:rsidR="00AC1A16" w:rsidRPr="00194DCA" w14:paraId="7FF7FC98" w14:textId="77777777" w:rsidTr="00884472">
        <w:tc>
          <w:tcPr>
            <w:tcW w:w="1667" w:type="dxa"/>
            <w:tcBorders>
              <w:top w:val="single" w:sz="4" w:space="0" w:color="auto"/>
              <w:left w:val="single" w:sz="4" w:space="0" w:color="auto"/>
              <w:bottom w:val="single" w:sz="4" w:space="0" w:color="auto"/>
              <w:right w:val="nil"/>
            </w:tcBorders>
          </w:tcPr>
          <w:p w14:paraId="5438A0FA" w14:textId="77777777" w:rsidR="00AC1A16" w:rsidRPr="00194DCA" w:rsidRDefault="00AC1A16">
            <w:pPr>
              <w:rPr>
                <w:b/>
              </w:rPr>
            </w:pPr>
            <w:r w:rsidRPr="00194DCA">
              <w:rPr>
                <w:b/>
              </w:rPr>
              <w:t>Actor principal:</w:t>
            </w:r>
          </w:p>
        </w:tc>
        <w:tc>
          <w:tcPr>
            <w:tcW w:w="2436" w:type="dxa"/>
            <w:tcBorders>
              <w:left w:val="nil"/>
            </w:tcBorders>
          </w:tcPr>
          <w:p w14:paraId="1B8478AE" w14:textId="77777777" w:rsidR="00AC1A16" w:rsidRPr="00194DCA" w:rsidRDefault="00AC1A16">
            <w:r w:rsidRPr="00194DCA">
              <w:t>Cliente</w:t>
            </w:r>
          </w:p>
        </w:tc>
        <w:tc>
          <w:tcPr>
            <w:tcW w:w="1958" w:type="dxa"/>
            <w:gridSpan w:val="2"/>
            <w:tcBorders>
              <w:right w:val="nil"/>
            </w:tcBorders>
          </w:tcPr>
          <w:p w14:paraId="4416673B" w14:textId="77777777" w:rsidR="00AC1A16" w:rsidRPr="00194DCA" w:rsidRDefault="00AC1A16">
            <w:pPr>
              <w:rPr>
                <w:b/>
              </w:rPr>
            </w:pPr>
            <w:r w:rsidRPr="00194DCA">
              <w:rPr>
                <w:b/>
              </w:rPr>
              <w:t>Actor Secundario:</w:t>
            </w:r>
          </w:p>
        </w:tc>
        <w:tc>
          <w:tcPr>
            <w:tcW w:w="2864" w:type="dxa"/>
            <w:gridSpan w:val="3"/>
            <w:tcBorders>
              <w:left w:val="nil"/>
            </w:tcBorders>
          </w:tcPr>
          <w:p w14:paraId="2A8308DE" w14:textId="77777777" w:rsidR="00AC1A16" w:rsidRPr="00194DCA" w:rsidRDefault="00AC1A16">
            <w:r>
              <w:t>No aplica</w:t>
            </w:r>
          </w:p>
        </w:tc>
      </w:tr>
      <w:tr w:rsidR="00AC1A16" w:rsidRPr="00194DCA" w14:paraId="1C2BACD3" w14:textId="77777777" w:rsidTr="00884472">
        <w:tc>
          <w:tcPr>
            <w:tcW w:w="1667" w:type="dxa"/>
            <w:tcBorders>
              <w:top w:val="single" w:sz="4" w:space="0" w:color="auto"/>
              <w:left w:val="single" w:sz="4" w:space="0" w:color="auto"/>
              <w:bottom w:val="single" w:sz="4" w:space="0" w:color="auto"/>
              <w:right w:val="nil"/>
            </w:tcBorders>
          </w:tcPr>
          <w:p w14:paraId="67A24C27" w14:textId="77777777" w:rsidR="00AC1A16" w:rsidRPr="00194DCA" w:rsidRDefault="00AC1A16" w:rsidP="00884472">
            <w:pPr>
              <w:rPr>
                <w:b/>
              </w:rPr>
            </w:pPr>
            <w:r w:rsidRPr="00194DCA">
              <w:rPr>
                <w:b/>
              </w:rPr>
              <w:t>Tipo de CU:</w:t>
            </w:r>
          </w:p>
        </w:tc>
        <w:tc>
          <w:tcPr>
            <w:tcW w:w="3655" w:type="dxa"/>
            <w:gridSpan w:val="2"/>
            <w:tcBorders>
              <w:left w:val="nil"/>
              <w:right w:val="nil"/>
            </w:tcBorders>
          </w:tcPr>
          <w:p w14:paraId="58505499" w14:textId="77777777" w:rsidR="00AC1A16" w:rsidRPr="00194DCA" w:rsidRDefault="00AC1A16" w:rsidP="00884472">
            <w:r w:rsidRPr="00194DCA">
              <w:rPr>
                <w:rFonts w:cstheme="minorHAnsi"/>
              </w:rPr>
              <w:sym w:font="Wingdings" w:char="F0FD"/>
            </w:r>
            <w:r w:rsidRPr="00194DCA">
              <w:rPr>
                <w:rFonts w:cstheme="minorHAnsi"/>
              </w:rPr>
              <w:t xml:space="preserve">Concreto </w:t>
            </w:r>
          </w:p>
        </w:tc>
        <w:tc>
          <w:tcPr>
            <w:tcW w:w="3603" w:type="dxa"/>
            <w:gridSpan w:val="4"/>
            <w:tcBorders>
              <w:left w:val="nil"/>
            </w:tcBorders>
          </w:tcPr>
          <w:p w14:paraId="1CCA6905" w14:textId="77777777" w:rsidR="00AC1A16" w:rsidRPr="00194DCA" w:rsidRDefault="00AC1A16" w:rsidP="00884472">
            <w:r w:rsidRPr="00194DCA">
              <w:rPr>
                <w:rFonts w:cstheme="minorHAnsi"/>
              </w:rPr>
              <w:sym w:font="Wingdings" w:char="F0A8"/>
            </w:r>
            <w:r w:rsidRPr="00194DCA">
              <w:rPr>
                <w:rFonts w:cstheme="minorHAnsi"/>
              </w:rPr>
              <w:t>Abstracto</w:t>
            </w:r>
          </w:p>
        </w:tc>
      </w:tr>
      <w:tr w:rsidR="00AC1A16" w:rsidRPr="00194DCA" w14:paraId="0380A4A1" w14:textId="77777777" w:rsidTr="00884472">
        <w:tc>
          <w:tcPr>
            <w:tcW w:w="1667" w:type="dxa"/>
            <w:tcBorders>
              <w:top w:val="single" w:sz="4" w:space="0" w:color="auto"/>
              <w:left w:val="single" w:sz="4" w:space="0" w:color="auto"/>
              <w:bottom w:val="single" w:sz="4" w:space="0" w:color="auto"/>
              <w:right w:val="nil"/>
            </w:tcBorders>
          </w:tcPr>
          <w:p w14:paraId="5291E37B" w14:textId="77777777" w:rsidR="00AC1A16" w:rsidRPr="00194DCA" w:rsidRDefault="00AC1A16">
            <w:pPr>
              <w:rPr>
                <w:b/>
              </w:rPr>
            </w:pPr>
            <w:r w:rsidRPr="00194DCA">
              <w:rPr>
                <w:b/>
              </w:rPr>
              <w:t>Objetivo:</w:t>
            </w:r>
          </w:p>
        </w:tc>
        <w:tc>
          <w:tcPr>
            <w:tcW w:w="7258" w:type="dxa"/>
            <w:gridSpan w:val="6"/>
            <w:tcBorders>
              <w:left w:val="nil"/>
            </w:tcBorders>
          </w:tcPr>
          <w:p w14:paraId="41D0D4CD" w14:textId="77777777" w:rsidR="00AC1A16" w:rsidRPr="00194DCA" w:rsidRDefault="00AC1A16" w:rsidP="00884472">
            <w:r w:rsidRPr="00194DCA">
              <w:t>Registrar la devolución de productos terminados ya entregada</w:t>
            </w:r>
          </w:p>
        </w:tc>
      </w:tr>
      <w:tr w:rsidR="00AC1A16" w:rsidRPr="00194DCA" w14:paraId="76FE81E3" w14:textId="77777777" w:rsidTr="00884472">
        <w:tc>
          <w:tcPr>
            <w:tcW w:w="1667" w:type="dxa"/>
            <w:tcBorders>
              <w:top w:val="single" w:sz="4" w:space="0" w:color="auto"/>
              <w:left w:val="single" w:sz="4" w:space="0" w:color="auto"/>
              <w:bottom w:val="single" w:sz="4" w:space="0" w:color="auto"/>
              <w:right w:val="nil"/>
            </w:tcBorders>
          </w:tcPr>
          <w:p w14:paraId="79385408" w14:textId="77777777" w:rsidR="00AC1A16" w:rsidRPr="00194DCA" w:rsidRDefault="00AC1A16">
            <w:pPr>
              <w:rPr>
                <w:b/>
              </w:rPr>
            </w:pPr>
            <w:r w:rsidRPr="00194DCA">
              <w:rPr>
                <w:b/>
              </w:rPr>
              <w:t>Éxito:</w:t>
            </w:r>
          </w:p>
        </w:tc>
        <w:tc>
          <w:tcPr>
            <w:tcW w:w="7258" w:type="dxa"/>
            <w:gridSpan w:val="6"/>
            <w:tcBorders>
              <w:left w:val="nil"/>
              <w:bottom w:val="single" w:sz="4" w:space="0" w:color="auto"/>
            </w:tcBorders>
          </w:tcPr>
          <w:p w14:paraId="00FCA2CF" w14:textId="77777777" w:rsidR="00AC1A16" w:rsidRPr="00194DCA" w:rsidRDefault="00AC1A16" w:rsidP="00884472">
            <w:r w:rsidRPr="00194DCA">
              <w:t>Se registra la devolución de la productos terminados previamente entregada</w:t>
            </w:r>
          </w:p>
        </w:tc>
      </w:tr>
      <w:tr w:rsidR="00AC1A16" w:rsidRPr="00194DCA" w14:paraId="0875D3BD" w14:textId="77777777" w:rsidTr="00884472">
        <w:tc>
          <w:tcPr>
            <w:tcW w:w="8925" w:type="dxa"/>
            <w:gridSpan w:val="7"/>
            <w:tcBorders>
              <w:top w:val="single" w:sz="4" w:space="0" w:color="auto"/>
              <w:left w:val="single" w:sz="4" w:space="0" w:color="auto"/>
              <w:bottom w:val="nil"/>
              <w:right w:val="single" w:sz="4" w:space="0" w:color="auto"/>
            </w:tcBorders>
          </w:tcPr>
          <w:p w14:paraId="1CC9E57E" w14:textId="77777777" w:rsidR="00AC1A16" w:rsidRPr="00194DCA" w:rsidRDefault="00AC1A16">
            <w:r w:rsidRPr="00194DCA">
              <w:rPr>
                <w:b/>
              </w:rPr>
              <w:t>Descripción:</w:t>
            </w:r>
          </w:p>
        </w:tc>
      </w:tr>
      <w:tr w:rsidR="00AC1A16" w:rsidRPr="00194DCA" w14:paraId="1762896B" w14:textId="77777777" w:rsidTr="00884472">
        <w:tc>
          <w:tcPr>
            <w:tcW w:w="8925" w:type="dxa"/>
            <w:gridSpan w:val="7"/>
            <w:tcBorders>
              <w:top w:val="nil"/>
              <w:left w:val="single" w:sz="4" w:space="0" w:color="auto"/>
              <w:bottom w:val="single" w:sz="4" w:space="0" w:color="auto"/>
              <w:right w:val="single" w:sz="4" w:space="0" w:color="auto"/>
            </w:tcBorders>
          </w:tcPr>
          <w:p w14:paraId="2B48BFA5" w14:textId="77777777" w:rsidR="00AC1A16" w:rsidRPr="00194DCA" w:rsidRDefault="00AC1A16" w:rsidP="00884472">
            <w:pPr>
              <w:rPr>
                <w:rFonts w:cstheme="minorHAnsi"/>
              </w:rPr>
            </w:pPr>
            <w:r w:rsidRPr="00194DCA">
              <w:rPr>
                <w:rFonts w:cstheme="minorHAnsi"/>
              </w:rPr>
              <w:t>El CU comienza cuando el cliente le informa al Viajante que desea realizar una devolución de productos terminados del pedido ya entregado. El Viajante consulta al Encargado de Ventas si el cliente se encuentra en</w:t>
            </w:r>
            <w:r>
              <w:rPr>
                <w:rFonts w:cstheme="minorHAnsi"/>
              </w:rPr>
              <w:t xml:space="preserve"> el plazo máximo de devolución.</w:t>
            </w:r>
          </w:p>
          <w:p w14:paraId="20ECE972" w14:textId="77777777" w:rsidR="00AC1A16" w:rsidRDefault="00AC1A16" w:rsidP="00884472">
            <w:pPr>
              <w:rPr>
                <w:rFonts w:cstheme="minorHAnsi"/>
              </w:rPr>
            </w:pPr>
            <w:r w:rsidRPr="00194DCA">
              <w:rPr>
                <w:rFonts w:cstheme="minorHAnsi"/>
              </w:rPr>
              <w:t>El Viajante procede a registrar la cantidad y modelos devueltos, los datos del cliente, la fecha y el motivo de la devolución. El Viajante Realiza una nota de crédito por el monto devuelto.</w:t>
            </w:r>
          </w:p>
          <w:p w14:paraId="3BC47F59" w14:textId="77777777" w:rsidR="00AC1A16" w:rsidRPr="00194DCA" w:rsidRDefault="00AC1A16" w:rsidP="00884472">
            <w:pPr>
              <w:rPr>
                <w:rFonts w:cstheme="minorHAnsi"/>
              </w:rPr>
            </w:pPr>
            <w:r>
              <w:rPr>
                <w:rFonts w:cstheme="minorHAnsi"/>
              </w:rPr>
              <w:t>Luego, el viajante se comunica con el Encargado de Compras, quien anula la factura y genera una nueva  con las cantidades actualizadas.</w:t>
            </w:r>
          </w:p>
          <w:p w14:paraId="7C56575D" w14:textId="77777777" w:rsidR="00AC1A16" w:rsidRPr="00194DCA" w:rsidRDefault="00AC1A16" w:rsidP="00884472">
            <w:r w:rsidRPr="00194DCA">
              <w:rPr>
                <w:rFonts w:cstheme="minorHAnsi"/>
              </w:rPr>
              <w:t>Fin del CU.</w:t>
            </w:r>
          </w:p>
        </w:tc>
      </w:tr>
    </w:tbl>
    <w:p w14:paraId="3A3E8073" w14:textId="77777777" w:rsidR="00AC1A16" w:rsidRPr="00194DCA" w:rsidRDefault="00AC1A16"/>
    <w:p w14:paraId="43D9D8B7" w14:textId="77777777" w:rsidR="00AC1A16" w:rsidRDefault="00AC1A16" w:rsidP="00AC1A16">
      <w:pPr>
        <w:rPr>
          <w:lang w:val="en-US"/>
        </w:rPr>
      </w:pPr>
      <w:r>
        <w:fldChar w:fldCharType="end"/>
      </w:r>
      <w:r>
        <w:fldChar w:fldCharType="begin"/>
      </w:r>
      <w:r>
        <w:instrText xml:space="preserve"> INCLUDETEXT "D:\\Documenti-Federico\\UTN\\PRO\\REP\\01. Modelado de Negocio\\Casos de uso\\06_Modificar_Orden_Pedido_Cliente.docx"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6B439893" w14:textId="77777777" w:rsidTr="00884472">
        <w:tc>
          <w:tcPr>
            <w:tcW w:w="1667" w:type="dxa"/>
            <w:tcBorders>
              <w:top w:val="single" w:sz="4" w:space="0" w:color="auto"/>
              <w:left w:val="single" w:sz="4" w:space="0" w:color="auto"/>
              <w:bottom w:val="single" w:sz="4" w:space="0" w:color="auto"/>
              <w:right w:val="nil"/>
            </w:tcBorders>
          </w:tcPr>
          <w:p w14:paraId="765976AA" w14:textId="77777777" w:rsidR="00AC1A16" w:rsidRPr="007E0655" w:rsidRDefault="00AC1A16">
            <w:pPr>
              <w:rPr>
                <w:b/>
              </w:rPr>
            </w:pPr>
            <w:r w:rsidRPr="007E0655">
              <w:rPr>
                <w:b/>
              </w:rPr>
              <w:t>Nivel de CU:</w:t>
            </w:r>
          </w:p>
        </w:tc>
        <w:tc>
          <w:tcPr>
            <w:tcW w:w="3655" w:type="dxa"/>
            <w:gridSpan w:val="2"/>
            <w:tcBorders>
              <w:left w:val="nil"/>
              <w:right w:val="nil"/>
            </w:tcBorders>
          </w:tcPr>
          <w:p w14:paraId="612A5410" w14:textId="77777777" w:rsidR="00AC1A16" w:rsidRPr="007E0655" w:rsidRDefault="00AC1A16" w:rsidP="00884472">
            <w:r w:rsidRPr="007E0655">
              <w:rPr>
                <w:rFonts w:cstheme="minorHAnsi"/>
              </w:rPr>
              <w:sym w:font="Wingdings" w:char="F0FD"/>
            </w:r>
            <w:r w:rsidRPr="007E0655">
              <w:rPr>
                <w:rFonts w:cstheme="minorHAnsi"/>
              </w:rPr>
              <w:t xml:space="preserve">Negocio </w:t>
            </w:r>
          </w:p>
        </w:tc>
        <w:tc>
          <w:tcPr>
            <w:tcW w:w="3291" w:type="dxa"/>
            <w:gridSpan w:val="4"/>
            <w:tcBorders>
              <w:left w:val="nil"/>
            </w:tcBorders>
          </w:tcPr>
          <w:p w14:paraId="2FE7D0D7" w14:textId="77777777" w:rsidR="00AC1A16" w:rsidRPr="007E0655" w:rsidRDefault="00AC1A16">
            <w:r w:rsidRPr="007E0655">
              <w:rPr>
                <w:rFonts w:cstheme="minorHAnsi"/>
              </w:rPr>
              <w:sym w:font="Wingdings" w:char="F0A8"/>
            </w:r>
            <w:r w:rsidRPr="007E0655">
              <w:rPr>
                <w:rFonts w:cstheme="minorHAnsi"/>
              </w:rPr>
              <w:t>Sistema</w:t>
            </w:r>
          </w:p>
        </w:tc>
      </w:tr>
      <w:tr w:rsidR="00AC1A16" w14:paraId="03C03F05" w14:textId="77777777" w:rsidTr="00884472">
        <w:tc>
          <w:tcPr>
            <w:tcW w:w="1667" w:type="dxa"/>
            <w:tcBorders>
              <w:top w:val="single" w:sz="4" w:space="0" w:color="auto"/>
              <w:left w:val="single" w:sz="4" w:space="0" w:color="auto"/>
              <w:bottom w:val="single" w:sz="4" w:space="0" w:color="auto"/>
              <w:right w:val="nil"/>
            </w:tcBorders>
          </w:tcPr>
          <w:p w14:paraId="1B4142C1" w14:textId="77777777" w:rsidR="00AC1A16" w:rsidRPr="007E0655" w:rsidRDefault="00AC1A16">
            <w:pPr>
              <w:rPr>
                <w:b/>
              </w:rPr>
            </w:pPr>
            <w:r w:rsidRPr="007E0655">
              <w:rPr>
                <w:rFonts w:cstheme="minorHAnsi"/>
                <w:b/>
              </w:rPr>
              <w:t>Nombre de CU:</w:t>
            </w:r>
          </w:p>
        </w:tc>
        <w:tc>
          <w:tcPr>
            <w:tcW w:w="5670" w:type="dxa"/>
            <w:gridSpan w:val="4"/>
            <w:tcBorders>
              <w:left w:val="nil"/>
            </w:tcBorders>
          </w:tcPr>
          <w:p w14:paraId="31AAA9A0" w14:textId="77777777" w:rsidR="00AC1A16" w:rsidRPr="007E0655" w:rsidRDefault="00AC1A16">
            <w:r w:rsidRPr="007E0655">
              <w:t>Modificar Orden Pedido Cliente</w:t>
            </w:r>
          </w:p>
        </w:tc>
        <w:tc>
          <w:tcPr>
            <w:tcW w:w="568" w:type="dxa"/>
            <w:tcBorders>
              <w:left w:val="nil"/>
              <w:right w:val="nil"/>
            </w:tcBorders>
          </w:tcPr>
          <w:p w14:paraId="7B3A2BD9" w14:textId="77777777" w:rsidR="00AC1A16" w:rsidRPr="007E0655" w:rsidRDefault="00AC1A16">
            <w:pPr>
              <w:rPr>
                <w:b/>
              </w:rPr>
            </w:pPr>
            <w:r w:rsidRPr="007E0655">
              <w:rPr>
                <w:b/>
              </w:rPr>
              <w:t>ID:</w:t>
            </w:r>
          </w:p>
        </w:tc>
        <w:tc>
          <w:tcPr>
            <w:tcW w:w="708" w:type="dxa"/>
            <w:tcBorders>
              <w:left w:val="nil"/>
            </w:tcBorders>
          </w:tcPr>
          <w:p w14:paraId="01B1240A" w14:textId="77777777" w:rsidR="00AC1A16" w:rsidRPr="007E0655" w:rsidRDefault="00AC1A16">
            <w:r w:rsidRPr="007E0655">
              <w:t>06</w:t>
            </w:r>
          </w:p>
        </w:tc>
      </w:tr>
      <w:tr w:rsidR="00AC1A16" w14:paraId="164CEC74" w14:textId="77777777" w:rsidTr="00884472">
        <w:tc>
          <w:tcPr>
            <w:tcW w:w="1667" w:type="dxa"/>
            <w:tcBorders>
              <w:top w:val="single" w:sz="4" w:space="0" w:color="auto"/>
              <w:left w:val="single" w:sz="4" w:space="0" w:color="auto"/>
              <w:bottom w:val="single" w:sz="4" w:space="0" w:color="auto"/>
              <w:right w:val="nil"/>
            </w:tcBorders>
          </w:tcPr>
          <w:p w14:paraId="013E5CD1" w14:textId="77777777" w:rsidR="00AC1A16" w:rsidRPr="007E0655" w:rsidRDefault="00AC1A16">
            <w:pPr>
              <w:rPr>
                <w:b/>
              </w:rPr>
            </w:pPr>
            <w:r w:rsidRPr="007E0655">
              <w:rPr>
                <w:b/>
              </w:rPr>
              <w:t>Actor principal:</w:t>
            </w:r>
          </w:p>
        </w:tc>
        <w:tc>
          <w:tcPr>
            <w:tcW w:w="2436" w:type="dxa"/>
            <w:tcBorders>
              <w:left w:val="nil"/>
            </w:tcBorders>
          </w:tcPr>
          <w:p w14:paraId="507B78A9" w14:textId="77777777" w:rsidR="00AC1A16" w:rsidRPr="007E0655" w:rsidRDefault="00AC1A16">
            <w:r w:rsidRPr="007E0655">
              <w:t>Cliente</w:t>
            </w:r>
          </w:p>
        </w:tc>
        <w:tc>
          <w:tcPr>
            <w:tcW w:w="1958" w:type="dxa"/>
            <w:gridSpan w:val="2"/>
            <w:tcBorders>
              <w:right w:val="nil"/>
            </w:tcBorders>
          </w:tcPr>
          <w:p w14:paraId="2BD0C590" w14:textId="77777777" w:rsidR="00AC1A16" w:rsidRPr="007E0655" w:rsidRDefault="00AC1A16">
            <w:pPr>
              <w:rPr>
                <w:b/>
              </w:rPr>
            </w:pPr>
            <w:r w:rsidRPr="007E0655">
              <w:rPr>
                <w:b/>
              </w:rPr>
              <w:t>Actor Secundario:</w:t>
            </w:r>
          </w:p>
        </w:tc>
        <w:tc>
          <w:tcPr>
            <w:tcW w:w="2552" w:type="dxa"/>
            <w:gridSpan w:val="3"/>
            <w:tcBorders>
              <w:left w:val="nil"/>
            </w:tcBorders>
          </w:tcPr>
          <w:p w14:paraId="0337FF61" w14:textId="77777777" w:rsidR="00AC1A16" w:rsidRPr="007E0655" w:rsidRDefault="00AC1A16">
            <w:r>
              <w:t>No aplica</w:t>
            </w:r>
          </w:p>
        </w:tc>
      </w:tr>
      <w:tr w:rsidR="00AC1A16" w14:paraId="62B99543" w14:textId="77777777" w:rsidTr="00884472">
        <w:tc>
          <w:tcPr>
            <w:tcW w:w="1667" w:type="dxa"/>
            <w:tcBorders>
              <w:top w:val="single" w:sz="4" w:space="0" w:color="auto"/>
              <w:left w:val="single" w:sz="4" w:space="0" w:color="auto"/>
              <w:bottom w:val="single" w:sz="4" w:space="0" w:color="auto"/>
              <w:right w:val="nil"/>
            </w:tcBorders>
          </w:tcPr>
          <w:p w14:paraId="2017EB2C" w14:textId="77777777" w:rsidR="00AC1A16" w:rsidRPr="007E0655" w:rsidRDefault="00AC1A16" w:rsidP="00884472">
            <w:pPr>
              <w:rPr>
                <w:b/>
              </w:rPr>
            </w:pPr>
            <w:r w:rsidRPr="007E0655">
              <w:rPr>
                <w:b/>
              </w:rPr>
              <w:t>Tipo de CU:</w:t>
            </w:r>
          </w:p>
        </w:tc>
        <w:tc>
          <w:tcPr>
            <w:tcW w:w="3655" w:type="dxa"/>
            <w:gridSpan w:val="2"/>
            <w:tcBorders>
              <w:left w:val="nil"/>
              <w:right w:val="nil"/>
            </w:tcBorders>
          </w:tcPr>
          <w:p w14:paraId="50A5B6F9" w14:textId="77777777" w:rsidR="00AC1A16" w:rsidRPr="007E0655" w:rsidRDefault="00AC1A16" w:rsidP="00884472">
            <w:r w:rsidRPr="007E0655">
              <w:rPr>
                <w:rFonts w:cstheme="minorHAnsi"/>
              </w:rPr>
              <w:sym w:font="Wingdings" w:char="F0FD"/>
            </w:r>
            <w:r w:rsidRPr="007E0655">
              <w:rPr>
                <w:rFonts w:cstheme="minorHAnsi"/>
              </w:rPr>
              <w:t xml:space="preserve">Concreto </w:t>
            </w:r>
          </w:p>
        </w:tc>
        <w:tc>
          <w:tcPr>
            <w:tcW w:w="3291" w:type="dxa"/>
            <w:gridSpan w:val="4"/>
            <w:tcBorders>
              <w:left w:val="nil"/>
            </w:tcBorders>
          </w:tcPr>
          <w:p w14:paraId="00694CF2" w14:textId="77777777" w:rsidR="00AC1A16" w:rsidRPr="007E0655" w:rsidRDefault="00AC1A16" w:rsidP="00884472">
            <w:r w:rsidRPr="007E0655">
              <w:rPr>
                <w:rFonts w:cstheme="minorHAnsi"/>
              </w:rPr>
              <w:sym w:font="Wingdings" w:char="F0A8"/>
            </w:r>
            <w:r w:rsidRPr="007E0655">
              <w:rPr>
                <w:rFonts w:cstheme="minorHAnsi"/>
              </w:rPr>
              <w:t>Abstracto</w:t>
            </w:r>
          </w:p>
        </w:tc>
      </w:tr>
      <w:tr w:rsidR="00AC1A16" w14:paraId="3EFAF8CB" w14:textId="77777777" w:rsidTr="00884472">
        <w:tc>
          <w:tcPr>
            <w:tcW w:w="1667" w:type="dxa"/>
            <w:tcBorders>
              <w:top w:val="single" w:sz="4" w:space="0" w:color="auto"/>
              <w:left w:val="single" w:sz="4" w:space="0" w:color="auto"/>
              <w:bottom w:val="single" w:sz="4" w:space="0" w:color="auto"/>
              <w:right w:val="nil"/>
            </w:tcBorders>
          </w:tcPr>
          <w:p w14:paraId="04A011C6" w14:textId="77777777" w:rsidR="00AC1A16" w:rsidRPr="007E0655" w:rsidRDefault="00AC1A16">
            <w:pPr>
              <w:rPr>
                <w:b/>
              </w:rPr>
            </w:pPr>
            <w:r w:rsidRPr="007E0655">
              <w:rPr>
                <w:b/>
              </w:rPr>
              <w:t>Objetivo:</w:t>
            </w:r>
          </w:p>
        </w:tc>
        <w:tc>
          <w:tcPr>
            <w:tcW w:w="6946" w:type="dxa"/>
            <w:gridSpan w:val="6"/>
            <w:tcBorders>
              <w:left w:val="nil"/>
            </w:tcBorders>
          </w:tcPr>
          <w:p w14:paraId="0BD6800C" w14:textId="77777777" w:rsidR="00AC1A16" w:rsidRPr="007E0655" w:rsidRDefault="00AC1A16">
            <w:r w:rsidRPr="007E0655">
              <w:t>Registrar las modificaciones de la orden de pedido solicitada</w:t>
            </w:r>
          </w:p>
        </w:tc>
      </w:tr>
      <w:tr w:rsidR="00AC1A16" w14:paraId="584FF7B8" w14:textId="77777777" w:rsidTr="00884472">
        <w:tc>
          <w:tcPr>
            <w:tcW w:w="1667" w:type="dxa"/>
            <w:tcBorders>
              <w:top w:val="single" w:sz="4" w:space="0" w:color="auto"/>
              <w:left w:val="single" w:sz="4" w:space="0" w:color="auto"/>
              <w:bottom w:val="single" w:sz="4" w:space="0" w:color="auto"/>
              <w:right w:val="nil"/>
            </w:tcBorders>
          </w:tcPr>
          <w:p w14:paraId="3D275292" w14:textId="77777777" w:rsidR="00AC1A16" w:rsidRPr="007E0655" w:rsidRDefault="00AC1A16">
            <w:pPr>
              <w:rPr>
                <w:b/>
              </w:rPr>
            </w:pPr>
            <w:r w:rsidRPr="007E0655">
              <w:rPr>
                <w:b/>
              </w:rPr>
              <w:t>Éxito:</w:t>
            </w:r>
          </w:p>
        </w:tc>
        <w:tc>
          <w:tcPr>
            <w:tcW w:w="6946" w:type="dxa"/>
            <w:gridSpan w:val="6"/>
            <w:tcBorders>
              <w:left w:val="nil"/>
              <w:bottom w:val="single" w:sz="4" w:space="0" w:color="auto"/>
            </w:tcBorders>
          </w:tcPr>
          <w:p w14:paraId="2897882D" w14:textId="77777777" w:rsidR="00AC1A16" w:rsidRPr="007E0655" w:rsidRDefault="00AC1A16">
            <w:r w:rsidRPr="007E0655">
              <w:t>Se actualizan los datos de la orden de pedido del cliente</w:t>
            </w:r>
          </w:p>
        </w:tc>
      </w:tr>
      <w:tr w:rsidR="00AC1A16" w14:paraId="238364EB" w14:textId="77777777" w:rsidTr="00884472">
        <w:tc>
          <w:tcPr>
            <w:tcW w:w="8613" w:type="dxa"/>
            <w:gridSpan w:val="7"/>
            <w:tcBorders>
              <w:top w:val="single" w:sz="4" w:space="0" w:color="auto"/>
              <w:left w:val="single" w:sz="4" w:space="0" w:color="auto"/>
              <w:bottom w:val="nil"/>
              <w:right w:val="single" w:sz="4" w:space="0" w:color="auto"/>
            </w:tcBorders>
          </w:tcPr>
          <w:p w14:paraId="0EDF31BA" w14:textId="77777777" w:rsidR="00AC1A16" w:rsidRPr="007E0655" w:rsidRDefault="00AC1A16">
            <w:r w:rsidRPr="007E0655">
              <w:rPr>
                <w:b/>
              </w:rPr>
              <w:t>Descripción:</w:t>
            </w:r>
          </w:p>
        </w:tc>
      </w:tr>
      <w:tr w:rsidR="00AC1A16" w14:paraId="72162554" w14:textId="77777777" w:rsidTr="00884472">
        <w:tc>
          <w:tcPr>
            <w:tcW w:w="8613" w:type="dxa"/>
            <w:gridSpan w:val="7"/>
            <w:tcBorders>
              <w:top w:val="nil"/>
              <w:left w:val="single" w:sz="4" w:space="0" w:color="auto"/>
              <w:bottom w:val="single" w:sz="4" w:space="0" w:color="auto"/>
              <w:right w:val="single" w:sz="4" w:space="0" w:color="auto"/>
            </w:tcBorders>
          </w:tcPr>
          <w:p w14:paraId="02C355A1" w14:textId="77777777" w:rsidR="00AC1A16" w:rsidRPr="007E0655" w:rsidRDefault="00AC1A16" w:rsidP="00884472">
            <w:pPr>
              <w:rPr>
                <w:rFonts w:cstheme="minorHAnsi"/>
              </w:rPr>
            </w:pPr>
            <w:r w:rsidRPr="007E0655">
              <w:rPr>
                <w:rFonts w:cstheme="minorHAnsi"/>
              </w:rPr>
              <w:t>El CU comienza cuando el Cliente se pone en contacto con el Viajante para modificar una Orden de Pedido realizada anteriormente.</w:t>
            </w:r>
          </w:p>
          <w:p w14:paraId="1AB8B531" w14:textId="77777777" w:rsidR="00AC1A16" w:rsidRPr="007E0655" w:rsidRDefault="00AC1A16" w:rsidP="00884472">
            <w:pPr>
              <w:rPr>
                <w:rFonts w:cstheme="minorHAnsi"/>
              </w:rPr>
            </w:pPr>
            <w:r w:rsidRPr="007E0655">
              <w:rPr>
                <w:rFonts w:cstheme="minorHAnsi"/>
              </w:rPr>
              <w:t>El cliente informa las modificaciones al Viajante, que pueden ser de cantidades, modelos o datos de envío (por ejemplo cambios de domicilio de entrega).</w:t>
            </w:r>
          </w:p>
          <w:p w14:paraId="3B0BD904" w14:textId="77777777" w:rsidR="00AC1A16" w:rsidRPr="007E0655" w:rsidRDefault="00AC1A16" w:rsidP="00884472">
            <w:pPr>
              <w:rPr>
                <w:rFonts w:cstheme="minorHAnsi"/>
              </w:rPr>
            </w:pPr>
            <w:r w:rsidRPr="007E0655">
              <w:rPr>
                <w:rFonts w:cstheme="minorHAnsi"/>
              </w:rPr>
              <w:t>El Viajante registra los cambios efectuados en la orden de pedido y procede a comunicar al Encargado de Stock de Productos Terminados los cambios en la Orden de Pedido.</w:t>
            </w:r>
          </w:p>
          <w:p w14:paraId="5091527B" w14:textId="77777777" w:rsidR="00AC1A16" w:rsidRPr="007E0655" w:rsidRDefault="00AC1A16" w:rsidP="00884472">
            <w:r w:rsidRPr="007E0655">
              <w:rPr>
                <w:rFonts w:cstheme="minorHAnsi"/>
              </w:rPr>
              <w:t>Fin del CU.</w:t>
            </w:r>
          </w:p>
        </w:tc>
      </w:tr>
    </w:tbl>
    <w:p w14:paraId="56A2EFE4" w14:textId="77777777" w:rsidR="00AC1A16" w:rsidRDefault="00AC1A16"/>
    <w:p w14:paraId="58612D3F" w14:textId="77777777" w:rsidR="00964524" w:rsidRDefault="00AC1A16" w:rsidP="00AC1A16">
      <w:r>
        <w:fldChar w:fldCharType="end"/>
      </w:r>
    </w:p>
    <w:p w14:paraId="792A0C90" w14:textId="77777777" w:rsidR="00964524" w:rsidRDefault="00964524">
      <w:pPr>
        <w:spacing w:after="0"/>
        <w:ind w:firstLine="360"/>
        <w:jc w:val="left"/>
      </w:pPr>
      <w:r>
        <w:br w:type="page"/>
      </w:r>
    </w:p>
    <w:p w14:paraId="2EA1E5BA" w14:textId="2311B3C3" w:rsidR="00AC1A16" w:rsidRDefault="00AC1A16" w:rsidP="00AC1A16">
      <w:pPr>
        <w:rPr>
          <w:lang w:val="en-US"/>
        </w:rPr>
      </w:pPr>
      <w:r>
        <w:lastRenderedPageBreak/>
        <w:fldChar w:fldCharType="begin"/>
      </w:r>
      <w:r>
        <w:instrText xml:space="preserve"> INCLUDETEXT "D:\\Documenti-Federico\\UTN\\PRO\\REP\\01. Modelado de Negocio\\Casos de uso\\07_Cancelar_Orden_Pedido_Cliente.docx"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74CB3C44" w14:textId="77777777" w:rsidTr="00884472">
        <w:tc>
          <w:tcPr>
            <w:tcW w:w="1667" w:type="dxa"/>
            <w:tcBorders>
              <w:top w:val="single" w:sz="4" w:space="0" w:color="auto"/>
              <w:left w:val="single" w:sz="4" w:space="0" w:color="auto"/>
              <w:bottom w:val="single" w:sz="4" w:space="0" w:color="auto"/>
              <w:right w:val="nil"/>
            </w:tcBorders>
          </w:tcPr>
          <w:p w14:paraId="6C8B4022" w14:textId="77777777" w:rsidR="00AC1A16" w:rsidRPr="00645456" w:rsidRDefault="00AC1A16">
            <w:pPr>
              <w:rPr>
                <w:b/>
              </w:rPr>
            </w:pPr>
            <w:r w:rsidRPr="00645456">
              <w:rPr>
                <w:b/>
              </w:rPr>
              <w:t>Nivel de CU:</w:t>
            </w:r>
          </w:p>
        </w:tc>
        <w:tc>
          <w:tcPr>
            <w:tcW w:w="3655" w:type="dxa"/>
            <w:gridSpan w:val="2"/>
            <w:tcBorders>
              <w:left w:val="nil"/>
              <w:right w:val="nil"/>
            </w:tcBorders>
          </w:tcPr>
          <w:p w14:paraId="352859E7" w14:textId="77777777" w:rsidR="00AC1A16" w:rsidRPr="00645456" w:rsidRDefault="00AC1A16" w:rsidP="00884472">
            <w:r w:rsidRPr="00645456">
              <w:rPr>
                <w:rFonts w:cstheme="minorHAnsi"/>
              </w:rPr>
              <w:sym w:font="Wingdings" w:char="F0FD"/>
            </w:r>
            <w:r w:rsidRPr="00645456">
              <w:rPr>
                <w:rFonts w:cstheme="minorHAnsi"/>
              </w:rPr>
              <w:t xml:space="preserve">Negocio </w:t>
            </w:r>
          </w:p>
        </w:tc>
        <w:tc>
          <w:tcPr>
            <w:tcW w:w="3291" w:type="dxa"/>
            <w:gridSpan w:val="4"/>
            <w:tcBorders>
              <w:left w:val="nil"/>
            </w:tcBorders>
          </w:tcPr>
          <w:p w14:paraId="680DCF01" w14:textId="77777777" w:rsidR="00AC1A16" w:rsidRPr="00645456" w:rsidRDefault="00AC1A16">
            <w:r w:rsidRPr="00645456">
              <w:rPr>
                <w:rFonts w:cstheme="minorHAnsi"/>
              </w:rPr>
              <w:sym w:font="Wingdings" w:char="F0A8"/>
            </w:r>
            <w:r w:rsidRPr="00645456">
              <w:rPr>
                <w:rFonts w:cstheme="minorHAnsi"/>
              </w:rPr>
              <w:t>Sistema</w:t>
            </w:r>
          </w:p>
        </w:tc>
      </w:tr>
      <w:tr w:rsidR="00AC1A16" w14:paraId="740E7C06" w14:textId="77777777" w:rsidTr="00884472">
        <w:tc>
          <w:tcPr>
            <w:tcW w:w="1667" w:type="dxa"/>
            <w:tcBorders>
              <w:top w:val="single" w:sz="4" w:space="0" w:color="auto"/>
              <w:left w:val="single" w:sz="4" w:space="0" w:color="auto"/>
              <w:bottom w:val="single" w:sz="4" w:space="0" w:color="auto"/>
              <w:right w:val="nil"/>
            </w:tcBorders>
          </w:tcPr>
          <w:p w14:paraId="33D3F3EA" w14:textId="77777777" w:rsidR="00AC1A16" w:rsidRPr="00645456" w:rsidRDefault="00AC1A16">
            <w:pPr>
              <w:rPr>
                <w:b/>
              </w:rPr>
            </w:pPr>
            <w:r w:rsidRPr="00645456">
              <w:rPr>
                <w:rFonts w:cstheme="minorHAnsi"/>
                <w:b/>
              </w:rPr>
              <w:t>Nombre de CU:</w:t>
            </w:r>
          </w:p>
        </w:tc>
        <w:tc>
          <w:tcPr>
            <w:tcW w:w="5670" w:type="dxa"/>
            <w:gridSpan w:val="4"/>
            <w:tcBorders>
              <w:left w:val="nil"/>
            </w:tcBorders>
          </w:tcPr>
          <w:p w14:paraId="6541318C" w14:textId="77777777" w:rsidR="00AC1A16" w:rsidRPr="00645456" w:rsidRDefault="00AC1A16" w:rsidP="00884472">
            <w:r w:rsidRPr="00645456">
              <w:t>Cancelar Orden Pedido Cliente</w:t>
            </w:r>
          </w:p>
        </w:tc>
        <w:tc>
          <w:tcPr>
            <w:tcW w:w="568" w:type="dxa"/>
            <w:tcBorders>
              <w:left w:val="nil"/>
              <w:right w:val="nil"/>
            </w:tcBorders>
          </w:tcPr>
          <w:p w14:paraId="1116A406" w14:textId="77777777" w:rsidR="00AC1A16" w:rsidRPr="00645456" w:rsidRDefault="00AC1A16">
            <w:pPr>
              <w:rPr>
                <w:b/>
              </w:rPr>
            </w:pPr>
            <w:r w:rsidRPr="00645456">
              <w:rPr>
                <w:b/>
              </w:rPr>
              <w:t>ID:</w:t>
            </w:r>
          </w:p>
        </w:tc>
        <w:tc>
          <w:tcPr>
            <w:tcW w:w="708" w:type="dxa"/>
            <w:tcBorders>
              <w:left w:val="nil"/>
            </w:tcBorders>
          </w:tcPr>
          <w:p w14:paraId="2C9F3DB1" w14:textId="77777777" w:rsidR="00AC1A16" w:rsidRPr="00645456" w:rsidRDefault="00AC1A16">
            <w:r w:rsidRPr="00645456">
              <w:t>07</w:t>
            </w:r>
          </w:p>
        </w:tc>
      </w:tr>
      <w:tr w:rsidR="00AC1A16" w14:paraId="5B63EEFB" w14:textId="77777777" w:rsidTr="00884472">
        <w:tc>
          <w:tcPr>
            <w:tcW w:w="1667" w:type="dxa"/>
            <w:tcBorders>
              <w:top w:val="single" w:sz="4" w:space="0" w:color="auto"/>
              <w:left w:val="single" w:sz="4" w:space="0" w:color="auto"/>
              <w:bottom w:val="single" w:sz="4" w:space="0" w:color="auto"/>
              <w:right w:val="nil"/>
            </w:tcBorders>
          </w:tcPr>
          <w:p w14:paraId="6AB8F261" w14:textId="77777777" w:rsidR="00AC1A16" w:rsidRPr="00645456" w:rsidRDefault="00AC1A16">
            <w:pPr>
              <w:rPr>
                <w:b/>
              </w:rPr>
            </w:pPr>
            <w:r w:rsidRPr="00645456">
              <w:rPr>
                <w:b/>
              </w:rPr>
              <w:t>Actor principal:</w:t>
            </w:r>
          </w:p>
        </w:tc>
        <w:tc>
          <w:tcPr>
            <w:tcW w:w="2436" w:type="dxa"/>
            <w:tcBorders>
              <w:left w:val="nil"/>
            </w:tcBorders>
          </w:tcPr>
          <w:p w14:paraId="54376B59" w14:textId="77777777" w:rsidR="00AC1A16" w:rsidRPr="00645456" w:rsidRDefault="00AC1A16">
            <w:r w:rsidRPr="00645456">
              <w:t>Cliente</w:t>
            </w:r>
          </w:p>
        </w:tc>
        <w:tc>
          <w:tcPr>
            <w:tcW w:w="1958" w:type="dxa"/>
            <w:gridSpan w:val="2"/>
            <w:tcBorders>
              <w:right w:val="nil"/>
            </w:tcBorders>
          </w:tcPr>
          <w:p w14:paraId="6D1E15B0" w14:textId="77777777" w:rsidR="00AC1A16" w:rsidRPr="00645456" w:rsidRDefault="00AC1A16">
            <w:pPr>
              <w:rPr>
                <w:b/>
              </w:rPr>
            </w:pPr>
            <w:r w:rsidRPr="00645456">
              <w:rPr>
                <w:b/>
              </w:rPr>
              <w:t>Actor Secundario:</w:t>
            </w:r>
          </w:p>
        </w:tc>
        <w:tc>
          <w:tcPr>
            <w:tcW w:w="2552" w:type="dxa"/>
            <w:gridSpan w:val="3"/>
            <w:tcBorders>
              <w:left w:val="nil"/>
            </w:tcBorders>
          </w:tcPr>
          <w:p w14:paraId="3632F168" w14:textId="77777777" w:rsidR="00AC1A16" w:rsidRPr="00645456" w:rsidRDefault="00AC1A16">
            <w:r>
              <w:t>No aplica</w:t>
            </w:r>
          </w:p>
        </w:tc>
      </w:tr>
      <w:tr w:rsidR="00AC1A16" w14:paraId="0CA0685A" w14:textId="77777777" w:rsidTr="00884472">
        <w:tc>
          <w:tcPr>
            <w:tcW w:w="1667" w:type="dxa"/>
            <w:tcBorders>
              <w:top w:val="single" w:sz="4" w:space="0" w:color="auto"/>
              <w:left w:val="single" w:sz="4" w:space="0" w:color="auto"/>
              <w:bottom w:val="single" w:sz="4" w:space="0" w:color="auto"/>
              <w:right w:val="nil"/>
            </w:tcBorders>
          </w:tcPr>
          <w:p w14:paraId="23D408F9" w14:textId="77777777" w:rsidR="00AC1A16" w:rsidRPr="00645456" w:rsidRDefault="00AC1A16" w:rsidP="00884472">
            <w:pPr>
              <w:rPr>
                <w:b/>
              </w:rPr>
            </w:pPr>
            <w:r w:rsidRPr="00645456">
              <w:rPr>
                <w:b/>
              </w:rPr>
              <w:t>Tipo de CU:</w:t>
            </w:r>
          </w:p>
        </w:tc>
        <w:tc>
          <w:tcPr>
            <w:tcW w:w="3655" w:type="dxa"/>
            <w:gridSpan w:val="2"/>
            <w:tcBorders>
              <w:left w:val="nil"/>
              <w:right w:val="nil"/>
            </w:tcBorders>
          </w:tcPr>
          <w:p w14:paraId="1869009E" w14:textId="77777777" w:rsidR="00AC1A16" w:rsidRPr="00645456" w:rsidRDefault="00AC1A16" w:rsidP="00884472">
            <w:r w:rsidRPr="00645456">
              <w:rPr>
                <w:rFonts w:cstheme="minorHAnsi"/>
              </w:rPr>
              <w:sym w:font="Wingdings" w:char="F0FD"/>
            </w:r>
            <w:r w:rsidRPr="00645456">
              <w:rPr>
                <w:rFonts w:cstheme="minorHAnsi"/>
              </w:rPr>
              <w:t xml:space="preserve">Concreto </w:t>
            </w:r>
          </w:p>
        </w:tc>
        <w:tc>
          <w:tcPr>
            <w:tcW w:w="3291" w:type="dxa"/>
            <w:gridSpan w:val="4"/>
            <w:tcBorders>
              <w:left w:val="nil"/>
            </w:tcBorders>
          </w:tcPr>
          <w:p w14:paraId="0F495DCE" w14:textId="77777777" w:rsidR="00AC1A16" w:rsidRPr="00645456" w:rsidRDefault="00AC1A16" w:rsidP="00884472">
            <w:r w:rsidRPr="00645456">
              <w:rPr>
                <w:rFonts w:cstheme="minorHAnsi"/>
              </w:rPr>
              <w:sym w:font="Wingdings" w:char="F0A8"/>
            </w:r>
            <w:r w:rsidRPr="00645456">
              <w:rPr>
                <w:rFonts w:cstheme="minorHAnsi"/>
              </w:rPr>
              <w:t>Abstracto</w:t>
            </w:r>
          </w:p>
        </w:tc>
      </w:tr>
      <w:tr w:rsidR="00AC1A16" w14:paraId="1D740773" w14:textId="77777777" w:rsidTr="00884472">
        <w:tc>
          <w:tcPr>
            <w:tcW w:w="1667" w:type="dxa"/>
            <w:tcBorders>
              <w:top w:val="single" w:sz="4" w:space="0" w:color="auto"/>
              <w:left w:val="single" w:sz="4" w:space="0" w:color="auto"/>
              <w:bottom w:val="single" w:sz="4" w:space="0" w:color="auto"/>
              <w:right w:val="nil"/>
            </w:tcBorders>
          </w:tcPr>
          <w:p w14:paraId="00D0073C" w14:textId="77777777" w:rsidR="00AC1A16" w:rsidRPr="00645456" w:rsidRDefault="00AC1A16">
            <w:pPr>
              <w:rPr>
                <w:b/>
              </w:rPr>
            </w:pPr>
            <w:r w:rsidRPr="00645456">
              <w:rPr>
                <w:b/>
              </w:rPr>
              <w:t>Objetivo:</w:t>
            </w:r>
          </w:p>
        </w:tc>
        <w:tc>
          <w:tcPr>
            <w:tcW w:w="6946" w:type="dxa"/>
            <w:gridSpan w:val="6"/>
            <w:tcBorders>
              <w:left w:val="nil"/>
            </w:tcBorders>
          </w:tcPr>
          <w:p w14:paraId="47B247A9" w14:textId="77777777" w:rsidR="00AC1A16" w:rsidRPr="00645456" w:rsidRDefault="00AC1A16" w:rsidP="00884472">
            <w:r w:rsidRPr="00645456">
              <w:t>Registrar la anulación de una Orden de Pedido de Cliente</w:t>
            </w:r>
          </w:p>
        </w:tc>
      </w:tr>
      <w:tr w:rsidR="00AC1A16" w14:paraId="726CD734" w14:textId="77777777" w:rsidTr="00884472">
        <w:tc>
          <w:tcPr>
            <w:tcW w:w="1667" w:type="dxa"/>
            <w:tcBorders>
              <w:top w:val="single" w:sz="4" w:space="0" w:color="auto"/>
              <w:left w:val="single" w:sz="4" w:space="0" w:color="auto"/>
              <w:bottom w:val="single" w:sz="4" w:space="0" w:color="auto"/>
              <w:right w:val="nil"/>
            </w:tcBorders>
          </w:tcPr>
          <w:p w14:paraId="074E78AF" w14:textId="77777777" w:rsidR="00AC1A16" w:rsidRPr="00645456" w:rsidRDefault="00AC1A16">
            <w:pPr>
              <w:rPr>
                <w:b/>
              </w:rPr>
            </w:pPr>
            <w:r w:rsidRPr="00645456">
              <w:rPr>
                <w:b/>
              </w:rPr>
              <w:t>Éxito:</w:t>
            </w:r>
          </w:p>
        </w:tc>
        <w:tc>
          <w:tcPr>
            <w:tcW w:w="6946" w:type="dxa"/>
            <w:gridSpan w:val="6"/>
            <w:tcBorders>
              <w:left w:val="nil"/>
              <w:bottom w:val="single" w:sz="4" w:space="0" w:color="auto"/>
            </w:tcBorders>
          </w:tcPr>
          <w:p w14:paraId="68788400" w14:textId="77777777" w:rsidR="00AC1A16" w:rsidRPr="00645456" w:rsidRDefault="00AC1A16">
            <w:r w:rsidRPr="00645456">
              <w:t>Se registra la Orden de Pedido de Cliente como anulada</w:t>
            </w:r>
          </w:p>
        </w:tc>
      </w:tr>
      <w:tr w:rsidR="00AC1A16" w14:paraId="20049A18" w14:textId="77777777" w:rsidTr="00884472">
        <w:tc>
          <w:tcPr>
            <w:tcW w:w="8613" w:type="dxa"/>
            <w:gridSpan w:val="7"/>
            <w:tcBorders>
              <w:top w:val="single" w:sz="4" w:space="0" w:color="auto"/>
              <w:left w:val="single" w:sz="4" w:space="0" w:color="auto"/>
              <w:bottom w:val="nil"/>
              <w:right w:val="single" w:sz="4" w:space="0" w:color="auto"/>
            </w:tcBorders>
          </w:tcPr>
          <w:p w14:paraId="5488D29C" w14:textId="77777777" w:rsidR="00AC1A16" w:rsidRPr="00645456" w:rsidRDefault="00AC1A16">
            <w:r w:rsidRPr="00645456">
              <w:rPr>
                <w:b/>
              </w:rPr>
              <w:t>Descripción:</w:t>
            </w:r>
          </w:p>
        </w:tc>
      </w:tr>
      <w:tr w:rsidR="00AC1A16" w14:paraId="242A5CCA" w14:textId="77777777" w:rsidTr="00884472">
        <w:tc>
          <w:tcPr>
            <w:tcW w:w="8613" w:type="dxa"/>
            <w:gridSpan w:val="7"/>
            <w:tcBorders>
              <w:top w:val="nil"/>
              <w:left w:val="single" w:sz="4" w:space="0" w:color="auto"/>
              <w:bottom w:val="single" w:sz="4" w:space="0" w:color="auto"/>
              <w:right w:val="single" w:sz="4" w:space="0" w:color="auto"/>
            </w:tcBorders>
          </w:tcPr>
          <w:p w14:paraId="6B984203" w14:textId="77777777" w:rsidR="00AC1A16" w:rsidRPr="00645456" w:rsidRDefault="00AC1A16" w:rsidP="00884472">
            <w:pPr>
              <w:rPr>
                <w:rFonts w:cstheme="minorHAnsi"/>
              </w:rPr>
            </w:pPr>
            <w:r w:rsidRPr="00645456">
              <w:rPr>
                <w:rFonts w:cstheme="minorHAnsi"/>
              </w:rPr>
              <w:t>El CU comienza cuando el Cliente se pone en contacto con el viajante para cancelar una Orden de Pedido realizada.</w:t>
            </w:r>
          </w:p>
          <w:p w14:paraId="4B296F3D" w14:textId="77777777" w:rsidR="00AC1A16" w:rsidRPr="00645456" w:rsidRDefault="00AC1A16" w:rsidP="00884472">
            <w:pPr>
              <w:rPr>
                <w:rFonts w:cstheme="minorHAnsi"/>
              </w:rPr>
            </w:pPr>
            <w:r w:rsidRPr="00645456">
              <w:rPr>
                <w:rFonts w:cstheme="minorHAnsi"/>
              </w:rPr>
              <w:t>El Viajante procede a registrar el número de la Orden de Pedido que debe ser anulada, luego se pone en contacto con la empresa para comunicar la anulación de la orden de pedido registrando el motivo y la fecha de cancelación.</w:t>
            </w:r>
            <w:r>
              <w:rPr>
                <w:rFonts w:cstheme="minorHAnsi"/>
              </w:rPr>
              <w:t xml:space="preserve"> Los pedidos se pueden cancelar en cualquier momento, mientras no hayan abandonado la fábrica.</w:t>
            </w:r>
          </w:p>
          <w:p w14:paraId="0F9D64A2" w14:textId="77777777" w:rsidR="00AC1A16" w:rsidRPr="00645456" w:rsidRDefault="00AC1A16" w:rsidP="00884472">
            <w:r w:rsidRPr="00645456">
              <w:rPr>
                <w:rFonts w:cstheme="minorHAnsi"/>
              </w:rPr>
              <w:t>Fin del CU.</w:t>
            </w:r>
          </w:p>
        </w:tc>
      </w:tr>
    </w:tbl>
    <w:p w14:paraId="0836853B" w14:textId="77777777" w:rsidR="00AC1A16" w:rsidRDefault="00AC1A16"/>
    <w:p w14:paraId="0A65A672" w14:textId="77777777" w:rsidR="00AC1A16" w:rsidRDefault="00AC1A16" w:rsidP="00AC1A16">
      <w:pPr>
        <w:rPr>
          <w:lang w:val="en-US"/>
        </w:rPr>
      </w:pPr>
      <w:r>
        <w:fldChar w:fldCharType="end"/>
      </w:r>
      <w:r>
        <w:fldChar w:fldCharType="begin"/>
      </w:r>
      <w:r>
        <w:instrText xml:space="preserve"> INCLUDETEXT "D:\\Documenti-Federico\\UTN\\PRO\\REP\\01. Modelado de Negocio\\Casos de uso\\08_Ingresar_Mercadería_a_Depósito_de_Productos_Terminados.docx"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C9438D" w14:paraId="707782AD" w14:textId="77777777" w:rsidTr="00884472">
        <w:tc>
          <w:tcPr>
            <w:tcW w:w="1667" w:type="dxa"/>
            <w:tcBorders>
              <w:top w:val="single" w:sz="4" w:space="0" w:color="auto"/>
              <w:left w:val="single" w:sz="4" w:space="0" w:color="auto"/>
              <w:bottom w:val="single" w:sz="4" w:space="0" w:color="auto"/>
              <w:right w:val="nil"/>
            </w:tcBorders>
          </w:tcPr>
          <w:p w14:paraId="01C214C9" w14:textId="77777777" w:rsidR="00AC1A16" w:rsidRPr="00C9438D" w:rsidRDefault="00AC1A16">
            <w:pPr>
              <w:rPr>
                <w:b/>
              </w:rPr>
            </w:pPr>
            <w:r w:rsidRPr="00C9438D">
              <w:rPr>
                <w:b/>
              </w:rPr>
              <w:t>Nivel de CU:</w:t>
            </w:r>
          </w:p>
        </w:tc>
        <w:tc>
          <w:tcPr>
            <w:tcW w:w="3655" w:type="dxa"/>
            <w:gridSpan w:val="2"/>
            <w:tcBorders>
              <w:left w:val="nil"/>
              <w:right w:val="nil"/>
            </w:tcBorders>
          </w:tcPr>
          <w:p w14:paraId="0DA4075D" w14:textId="77777777" w:rsidR="00AC1A16" w:rsidRPr="00C9438D" w:rsidRDefault="00AC1A16" w:rsidP="00884472">
            <w:r w:rsidRPr="00C9438D">
              <w:rPr>
                <w:rFonts w:cstheme="minorHAnsi"/>
              </w:rPr>
              <w:sym w:font="Wingdings" w:char="F0FD"/>
            </w:r>
            <w:r w:rsidRPr="00C9438D">
              <w:rPr>
                <w:rFonts w:cstheme="minorHAnsi"/>
              </w:rPr>
              <w:t xml:space="preserve">Negocio </w:t>
            </w:r>
          </w:p>
        </w:tc>
        <w:tc>
          <w:tcPr>
            <w:tcW w:w="3291" w:type="dxa"/>
            <w:gridSpan w:val="4"/>
            <w:tcBorders>
              <w:left w:val="nil"/>
            </w:tcBorders>
          </w:tcPr>
          <w:p w14:paraId="68BB31EF" w14:textId="77777777" w:rsidR="00AC1A16" w:rsidRPr="00C9438D" w:rsidRDefault="00AC1A16">
            <w:r w:rsidRPr="00C9438D">
              <w:rPr>
                <w:rFonts w:cstheme="minorHAnsi"/>
              </w:rPr>
              <w:sym w:font="Wingdings" w:char="F0A8"/>
            </w:r>
            <w:r w:rsidRPr="00C9438D">
              <w:rPr>
                <w:rFonts w:cstheme="minorHAnsi"/>
              </w:rPr>
              <w:t>Sistema</w:t>
            </w:r>
          </w:p>
        </w:tc>
      </w:tr>
      <w:tr w:rsidR="00AC1A16" w:rsidRPr="00C9438D" w14:paraId="4D6750D6" w14:textId="77777777" w:rsidTr="00884472">
        <w:tc>
          <w:tcPr>
            <w:tcW w:w="1667" w:type="dxa"/>
            <w:tcBorders>
              <w:top w:val="single" w:sz="4" w:space="0" w:color="auto"/>
              <w:left w:val="single" w:sz="4" w:space="0" w:color="auto"/>
              <w:bottom w:val="single" w:sz="4" w:space="0" w:color="auto"/>
              <w:right w:val="nil"/>
            </w:tcBorders>
          </w:tcPr>
          <w:p w14:paraId="33DD136B" w14:textId="77777777" w:rsidR="00AC1A16" w:rsidRPr="00C9438D" w:rsidRDefault="00AC1A16">
            <w:pPr>
              <w:rPr>
                <w:b/>
              </w:rPr>
            </w:pPr>
            <w:r w:rsidRPr="00C9438D">
              <w:rPr>
                <w:rFonts w:cstheme="minorHAnsi"/>
                <w:b/>
              </w:rPr>
              <w:t>Nombre de CU:</w:t>
            </w:r>
          </w:p>
        </w:tc>
        <w:tc>
          <w:tcPr>
            <w:tcW w:w="5670" w:type="dxa"/>
            <w:gridSpan w:val="4"/>
            <w:tcBorders>
              <w:left w:val="nil"/>
            </w:tcBorders>
          </w:tcPr>
          <w:p w14:paraId="433ED15A" w14:textId="77777777" w:rsidR="00AC1A16" w:rsidRPr="00C9438D" w:rsidRDefault="00AC1A16">
            <w:r w:rsidRPr="00C9438D">
              <w:rPr>
                <w:rFonts w:cstheme="minorHAnsi"/>
              </w:rPr>
              <w:t>Ingresar Mercadería a Depósito de Productos Terminados</w:t>
            </w:r>
          </w:p>
        </w:tc>
        <w:tc>
          <w:tcPr>
            <w:tcW w:w="568" w:type="dxa"/>
            <w:tcBorders>
              <w:left w:val="nil"/>
              <w:right w:val="nil"/>
            </w:tcBorders>
          </w:tcPr>
          <w:p w14:paraId="5BF24F99" w14:textId="77777777" w:rsidR="00AC1A16" w:rsidRPr="00C9438D" w:rsidRDefault="00AC1A16">
            <w:pPr>
              <w:rPr>
                <w:b/>
              </w:rPr>
            </w:pPr>
            <w:r w:rsidRPr="00C9438D">
              <w:rPr>
                <w:b/>
              </w:rPr>
              <w:t>ID:</w:t>
            </w:r>
          </w:p>
        </w:tc>
        <w:tc>
          <w:tcPr>
            <w:tcW w:w="708" w:type="dxa"/>
            <w:tcBorders>
              <w:left w:val="nil"/>
            </w:tcBorders>
          </w:tcPr>
          <w:p w14:paraId="79E47B9E" w14:textId="77777777" w:rsidR="00AC1A16" w:rsidRPr="00C9438D" w:rsidRDefault="00AC1A16">
            <w:r>
              <w:t>08</w:t>
            </w:r>
          </w:p>
        </w:tc>
      </w:tr>
      <w:tr w:rsidR="00AC1A16" w:rsidRPr="00C9438D" w14:paraId="1F446E01" w14:textId="77777777" w:rsidTr="00884472">
        <w:tc>
          <w:tcPr>
            <w:tcW w:w="1667" w:type="dxa"/>
            <w:tcBorders>
              <w:top w:val="single" w:sz="4" w:space="0" w:color="auto"/>
              <w:left w:val="single" w:sz="4" w:space="0" w:color="auto"/>
              <w:bottom w:val="single" w:sz="4" w:space="0" w:color="auto"/>
              <w:right w:val="nil"/>
            </w:tcBorders>
          </w:tcPr>
          <w:p w14:paraId="0F950613" w14:textId="77777777" w:rsidR="00AC1A16" w:rsidRPr="00C9438D" w:rsidRDefault="00AC1A16">
            <w:pPr>
              <w:rPr>
                <w:b/>
              </w:rPr>
            </w:pPr>
            <w:r w:rsidRPr="00C9438D">
              <w:rPr>
                <w:b/>
              </w:rPr>
              <w:t>Actor principal:</w:t>
            </w:r>
          </w:p>
        </w:tc>
        <w:tc>
          <w:tcPr>
            <w:tcW w:w="2436" w:type="dxa"/>
            <w:tcBorders>
              <w:left w:val="nil"/>
            </w:tcBorders>
          </w:tcPr>
          <w:p w14:paraId="6316C2B1" w14:textId="77777777" w:rsidR="00AC1A16" w:rsidRPr="00C9438D" w:rsidRDefault="00AC1A16">
            <w:r w:rsidRPr="00C9438D">
              <w:t>No aplica</w:t>
            </w:r>
          </w:p>
        </w:tc>
        <w:tc>
          <w:tcPr>
            <w:tcW w:w="1958" w:type="dxa"/>
            <w:gridSpan w:val="2"/>
            <w:tcBorders>
              <w:right w:val="nil"/>
            </w:tcBorders>
          </w:tcPr>
          <w:p w14:paraId="7B37FE8D" w14:textId="77777777" w:rsidR="00AC1A16" w:rsidRPr="00C9438D" w:rsidRDefault="00AC1A16">
            <w:pPr>
              <w:rPr>
                <w:b/>
              </w:rPr>
            </w:pPr>
            <w:r w:rsidRPr="00C9438D">
              <w:rPr>
                <w:b/>
              </w:rPr>
              <w:t>Actor Secundario:</w:t>
            </w:r>
          </w:p>
        </w:tc>
        <w:tc>
          <w:tcPr>
            <w:tcW w:w="2552" w:type="dxa"/>
            <w:gridSpan w:val="3"/>
            <w:tcBorders>
              <w:left w:val="nil"/>
            </w:tcBorders>
          </w:tcPr>
          <w:p w14:paraId="2E2D69E6" w14:textId="77777777" w:rsidR="00AC1A16" w:rsidRPr="00C9438D" w:rsidRDefault="00AC1A16">
            <w:r>
              <w:t>No aplica</w:t>
            </w:r>
          </w:p>
        </w:tc>
      </w:tr>
      <w:tr w:rsidR="00AC1A16" w:rsidRPr="00C9438D" w14:paraId="439D60D4" w14:textId="77777777" w:rsidTr="00884472">
        <w:tc>
          <w:tcPr>
            <w:tcW w:w="1667" w:type="dxa"/>
            <w:tcBorders>
              <w:top w:val="single" w:sz="4" w:space="0" w:color="auto"/>
              <w:left w:val="single" w:sz="4" w:space="0" w:color="auto"/>
              <w:bottom w:val="single" w:sz="4" w:space="0" w:color="auto"/>
              <w:right w:val="nil"/>
            </w:tcBorders>
          </w:tcPr>
          <w:p w14:paraId="1F3CE0DA" w14:textId="77777777" w:rsidR="00AC1A16" w:rsidRPr="00C9438D" w:rsidRDefault="00AC1A16" w:rsidP="00884472">
            <w:pPr>
              <w:rPr>
                <w:b/>
              </w:rPr>
            </w:pPr>
            <w:r w:rsidRPr="00C9438D">
              <w:rPr>
                <w:b/>
              </w:rPr>
              <w:t>Tipo de CU:</w:t>
            </w:r>
          </w:p>
        </w:tc>
        <w:tc>
          <w:tcPr>
            <w:tcW w:w="3655" w:type="dxa"/>
            <w:gridSpan w:val="2"/>
            <w:tcBorders>
              <w:left w:val="nil"/>
              <w:right w:val="nil"/>
            </w:tcBorders>
          </w:tcPr>
          <w:p w14:paraId="7D8ABF6B" w14:textId="77777777" w:rsidR="00AC1A16" w:rsidRPr="00C9438D" w:rsidRDefault="00AC1A16" w:rsidP="00884472">
            <w:r w:rsidRPr="00C9438D">
              <w:rPr>
                <w:rFonts w:cstheme="minorHAnsi"/>
              </w:rPr>
              <w:sym w:font="Wingdings" w:char="F0FD"/>
            </w:r>
            <w:r w:rsidRPr="00C9438D">
              <w:rPr>
                <w:rFonts w:cstheme="minorHAnsi"/>
              </w:rPr>
              <w:t xml:space="preserve">Concreto </w:t>
            </w:r>
          </w:p>
        </w:tc>
        <w:tc>
          <w:tcPr>
            <w:tcW w:w="3291" w:type="dxa"/>
            <w:gridSpan w:val="4"/>
            <w:tcBorders>
              <w:left w:val="nil"/>
            </w:tcBorders>
          </w:tcPr>
          <w:p w14:paraId="4EDE5CDD" w14:textId="77777777" w:rsidR="00AC1A16" w:rsidRPr="00C9438D" w:rsidRDefault="00AC1A16" w:rsidP="00884472">
            <w:r w:rsidRPr="00C9438D">
              <w:rPr>
                <w:rFonts w:cstheme="minorHAnsi"/>
              </w:rPr>
              <w:sym w:font="Wingdings" w:char="F0A8"/>
            </w:r>
            <w:r w:rsidRPr="00C9438D">
              <w:rPr>
                <w:rFonts w:cstheme="minorHAnsi"/>
              </w:rPr>
              <w:t>Abstracto</w:t>
            </w:r>
          </w:p>
        </w:tc>
      </w:tr>
      <w:tr w:rsidR="00AC1A16" w:rsidRPr="00C9438D" w14:paraId="13BB674E" w14:textId="77777777" w:rsidTr="00884472">
        <w:tc>
          <w:tcPr>
            <w:tcW w:w="1667" w:type="dxa"/>
            <w:tcBorders>
              <w:top w:val="single" w:sz="4" w:space="0" w:color="auto"/>
              <w:left w:val="single" w:sz="4" w:space="0" w:color="auto"/>
              <w:bottom w:val="single" w:sz="4" w:space="0" w:color="auto"/>
              <w:right w:val="nil"/>
            </w:tcBorders>
          </w:tcPr>
          <w:p w14:paraId="079876FE" w14:textId="77777777" w:rsidR="00AC1A16" w:rsidRPr="00C9438D" w:rsidRDefault="00AC1A16">
            <w:pPr>
              <w:rPr>
                <w:b/>
              </w:rPr>
            </w:pPr>
            <w:r w:rsidRPr="00C9438D">
              <w:rPr>
                <w:b/>
              </w:rPr>
              <w:t>Objetivo:</w:t>
            </w:r>
          </w:p>
        </w:tc>
        <w:tc>
          <w:tcPr>
            <w:tcW w:w="6946" w:type="dxa"/>
            <w:gridSpan w:val="6"/>
            <w:tcBorders>
              <w:left w:val="nil"/>
            </w:tcBorders>
          </w:tcPr>
          <w:p w14:paraId="7F1996CE" w14:textId="77777777" w:rsidR="00AC1A16" w:rsidRPr="00C9438D" w:rsidRDefault="00AC1A16">
            <w:r w:rsidRPr="00C9438D">
              <w:rPr>
                <w:rFonts w:cstheme="minorHAnsi"/>
              </w:rPr>
              <w:t>Ingresar productos terminados al depósito de productos terminados</w:t>
            </w:r>
          </w:p>
        </w:tc>
      </w:tr>
      <w:tr w:rsidR="00AC1A16" w:rsidRPr="00C9438D" w14:paraId="049AC894" w14:textId="77777777" w:rsidTr="00884472">
        <w:tc>
          <w:tcPr>
            <w:tcW w:w="1667" w:type="dxa"/>
            <w:tcBorders>
              <w:top w:val="single" w:sz="4" w:space="0" w:color="auto"/>
              <w:left w:val="single" w:sz="4" w:space="0" w:color="auto"/>
              <w:bottom w:val="single" w:sz="4" w:space="0" w:color="auto"/>
              <w:right w:val="nil"/>
            </w:tcBorders>
          </w:tcPr>
          <w:p w14:paraId="1776E897" w14:textId="77777777" w:rsidR="00AC1A16" w:rsidRPr="00C9438D" w:rsidRDefault="00AC1A16">
            <w:pPr>
              <w:rPr>
                <w:b/>
              </w:rPr>
            </w:pPr>
            <w:r w:rsidRPr="00C9438D">
              <w:rPr>
                <w:b/>
              </w:rPr>
              <w:t>Éxito:</w:t>
            </w:r>
          </w:p>
        </w:tc>
        <w:tc>
          <w:tcPr>
            <w:tcW w:w="6946" w:type="dxa"/>
            <w:gridSpan w:val="6"/>
            <w:tcBorders>
              <w:left w:val="nil"/>
              <w:bottom w:val="single" w:sz="4" w:space="0" w:color="auto"/>
            </w:tcBorders>
          </w:tcPr>
          <w:p w14:paraId="47C5A6BF" w14:textId="77777777" w:rsidR="00AC1A16" w:rsidRPr="00C9438D" w:rsidRDefault="00AC1A16">
            <w:r w:rsidRPr="00C9438D">
              <w:rPr>
                <w:rFonts w:cstheme="minorHAnsi"/>
              </w:rPr>
              <w:t>Los productos terminados son ingresados, organizados y registrados</w:t>
            </w:r>
          </w:p>
        </w:tc>
      </w:tr>
      <w:tr w:rsidR="00AC1A16" w:rsidRPr="00C9438D" w14:paraId="3FAA3D72" w14:textId="77777777" w:rsidTr="00884472">
        <w:tc>
          <w:tcPr>
            <w:tcW w:w="8613" w:type="dxa"/>
            <w:gridSpan w:val="7"/>
            <w:tcBorders>
              <w:top w:val="single" w:sz="4" w:space="0" w:color="auto"/>
              <w:left w:val="single" w:sz="4" w:space="0" w:color="auto"/>
              <w:bottom w:val="nil"/>
              <w:right w:val="single" w:sz="4" w:space="0" w:color="auto"/>
            </w:tcBorders>
          </w:tcPr>
          <w:p w14:paraId="410D8B6A" w14:textId="77777777" w:rsidR="00AC1A16" w:rsidRPr="00C9438D" w:rsidRDefault="00AC1A16">
            <w:r w:rsidRPr="00C9438D">
              <w:rPr>
                <w:b/>
              </w:rPr>
              <w:t>Descripción:</w:t>
            </w:r>
          </w:p>
        </w:tc>
      </w:tr>
      <w:tr w:rsidR="00AC1A16" w:rsidRPr="00C9438D" w14:paraId="41672B31" w14:textId="77777777" w:rsidTr="00884472">
        <w:tc>
          <w:tcPr>
            <w:tcW w:w="8613" w:type="dxa"/>
            <w:gridSpan w:val="7"/>
            <w:tcBorders>
              <w:top w:val="nil"/>
              <w:left w:val="single" w:sz="4" w:space="0" w:color="auto"/>
              <w:bottom w:val="single" w:sz="4" w:space="0" w:color="auto"/>
              <w:right w:val="single" w:sz="4" w:space="0" w:color="auto"/>
            </w:tcBorders>
          </w:tcPr>
          <w:p w14:paraId="01041363" w14:textId="77777777" w:rsidR="00AC1A16" w:rsidRPr="00C9438D" w:rsidRDefault="00AC1A16" w:rsidP="00884472">
            <w:pPr>
              <w:rPr>
                <w:rFonts w:cstheme="minorHAnsi"/>
              </w:rPr>
            </w:pPr>
            <w:r w:rsidRPr="00C9438D">
              <w:rPr>
                <w:rFonts w:cstheme="minorHAnsi"/>
              </w:rPr>
              <w:t xml:space="preserve">El CU comienza cuando al Encargado de Depósito de Productos Terminados (EDPT) </w:t>
            </w:r>
            <w:r>
              <w:rPr>
                <w:rFonts w:cstheme="minorHAnsi"/>
              </w:rPr>
              <w:t xml:space="preserve">recibe, junto con un remito interno productos </w:t>
            </w:r>
            <w:r w:rsidRPr="00C9438D">
              <w:rPr>
                <w:rFonts w:cstheme="minorHAnsi"/>
              </w:rPr>
              <w:t xml:space="preserve">fabricados (enviados desde producción junto con el informe de su producción) y/o productos importados (enviados desde el depósito de productos importados). En ambos casos, los productos, son ingresados al depósito de productos terminados. </w:t>
            </w:r>
          </w:p>
          <w:p w14:paraId="14686FB2" w14:textId="77777777" w:rsidR="00AC1A16" w:rsidRPr="00C9438D" w:rsidRDefault="00AC1A16" w:rsidP="00884472">
            <w:pPr>
              <w:rPr>
                <w:rFonts w:cstheme="minorHAnsi"/>
              </w:rPr>
            </w:pPr>
            <w:r w:rsidRPr="00C9438D">
              <w:rPr>
                <w:rFonts w:cstheme="minorHAnsi"/>
              </w:rPr>
              <w:t>El EDPT organiza los productos terminados según modelo, tamaño, color y</w:t>
            </w:r>
            <w:r>
              <w:rPr>
                <w:rFonts w:cstheme="minorHAnsi"/>
              </w:rPr>
              <w:t xml:space="preserve"> actualiza las cantidades</w:t>
            </w:r>
            <w:r w:rsidRPr="00C9438D">
              <w:rPr>
                <w:rFonts w:cstheme="minorHAnsi"/>
              </w:rPr>
              <w:t xml:space="preserve"> de </w:t>
            </w:r>
            <w:r>
              <w:rPr>
                <w:rFonts w:cstheme="minorHAnsi"/>
              </w:rPr>
              <w:t xml:space="preserve">los </w:t>
            </w:r>
            <w:r w:rsidRPr="00C9438D">
              <w:rPr>
                <w:rFonts w:cstheme="minorHAnsi"/>
              </w:rPr>
              <w:t>productos terminados.</w:t>
            </w:r>
          </w:p>
          <w:p w14:paraId="0591B205" w14:textId="77777777" w:rsidR="00AC1A16" w:rsidRPr="00C9438D" w:rsidRDefault="00AC1A16" w:rsidP="00884472">
            <w:r w:rsidRPr="00C9438D">
              <w:rPr>
                <w:rFonts w:cstheme="minorHAnsi"/>
              </w:rPr>
              <w:t>Fin del CU.</w:t>
            </w:r>
          </w:p>
        </w:tc>
      </w:tr>
    </w:tbl>
    <w:p w14:paraId="2DF0CFEE" w14:textId="77777777" w:rsidR="00AC1A16" w:rsidRDefault="00AC1A16"/>
    <w:p w14:paraId="3987C9B3" w14:textId="77777777" w:rsidR="00964524" w:rsidRDefault="00AC1A16" w:rsidP="00AC1A16">
      <w:r>
        <w:fldChar w:fldCharType="end"/>
      </w:r>
    </w:p>
    <w:p w14:paraId="3F1B7812" w14:textId="77777777" w:rsidR="00964524" w:rsidRDefault="00964524">
      <w:pPr>
        <w:spacing w:after="0"/>
        <w:ind w:firstLine="360"/>
        <w:jc w:val="left"/>
      </w:pPr>
      <w:r>
        <w:br w:type="page"/>
      </w:r>
    </w:p>
    <w:p w14:paraId="767F1E1D" w14:textId="2951B863" w:rsidR="00AC1A16" w:rsidRDefault="00AC1A16" w:rsidP="00AC1A16">
      <w:pPr>
        <w:rPr>
          <w:lang w:val="en-US"/>
        </w:rPr>
      </w:pPr>
      <w:r>
        <w:lastRenderedPageBreak/>
        <w:fldChar w:fldCharType="begin"/>
      </w:r>
      <w:r>
        <w:instrText xml:space="preserve"> INCLUDETEXT "D:\\Documenti-Federico\\UTN\\PRO\\REP\\01. Modelado de Negocio\\Casos de uso\\09_Retirar_Mercadería_del_Depósito_de_Productos_Terminados.docx"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0E3D66" w14:paraId="12C53CF6" w14:textId="77777777" w:rsidTr="00884472">
        <w:tc>
          <w:tcPr>
            <w:tcW w:w="1667" w:type="dxa"/>
            <w:tcBorders>
              <w:top w:val="single" w:sz="4" w:space="0" w:color="auto"/>
              <w:left w:val="single" w:sz="4" w:space="0" w:color="auto"/>
              <w:bottom w:val="single" w:sz="4" w:space="0" w:color="auto"/>
              <w:right w:val="nil"/>
            </w:tcBorders>
          </w:tcPr>
          <w:p w14:paraId="707DB99E" w14:textId="77777777" w:rsidR="00AC1A16" w:rsidRPr="000E3D66" w:rsidRDefault="00AC1A16">
            <w:pPr>
              <w:rPr>
                <w:b/>
              </w:rPr>
            </w:pPr>
            <w:r w:rsidRPr="000E3D66">
              <w:rPr>
                <w:b/>
              </w:rPr>
              <w:t>Nivel de CU:</w:t>
            </w:r>
          </w:p>
        </w:tc>
        <w:tc>
          <w:tcPr>
            <w:tcW w:w="3655" w:type="dxa"/>
            <w:gridSpan w:val="2"/>
            <w:tcBorders>
              <w:left w:val="nil"/>
              <w:right w:val="nil"/>
            </w:tcBorders>
          </w:tcPr>
          <w:p w14:paraId="2246C4EE" w14:textId="77777777" w:rsidR="00AC1A16" w:rsidRPr="000E3D66" w:rsidRDefault="00AC1A16" w:rsidP="00884472">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14:paraId="0FFDB2E9" w14:textId="77777777" w:rsidR="00AC1A16" w:rsidRPr="000E3D66" w:rsidRDefault="00AC1A16">
            <w:r w:rsidRPr="000E3D66">
              <w:rPr>
                <w:rFonts w:cstheme="minorHAnsi"/>
              </w:rPr>
              <w:sym w:font="Wingdings" w:char="F0A8"/>
            </w:r>
            <w:r w:rsidRPr="000E3D66">
              <w:rPr>
                <w:rFonts w:cstheme="minorHAnsi"/>
              </w:rPr>
              <w:t>Sistema</w:t>
            </w:r>
          </w:p>
        </w:tc>
      </w:tr>
      <w:tr w:rsidR="00AC1A16" w:rsidRPr="000E3D66" w14:paraId="5F866C83" w14:textId="77777777" w:rsidTr="00884472">
        <w:tc>
          <w:tcPr>
            <w:tcW w:w="1667" w:type="dxa"/>
            <w:tcBorders>
              <w:top w:val="single" w:sz="4" w:space="0" w:color="auto"/>
              <w:left w:val="single" w:sz="4" w:space="0" w:color="auto"/>
              <w:bottom w:val="single" w:sz="4" w:space="0" w:color="auto"/>
              <w:right w:val="nil"/>
            </w:tcBorders>
          </w:tcPr>
          <w:p w14:paraId="33C05234" w14:textId="77777777" w:rsidR="00AC1A16" w:rsidRPr="000E3D66" w:rsidRDefault="00AC1A16">
            <w:pPr>
              <w:rPr>
                <w:b/>
              </w:rPr>
            </w:pPr>
            <w:r w:rsidRPr="000E3D66">
              <w:rPr>
                <w:rFonts w:cstheme="minorHAnsi"/>
                <w:b/>
              </w:rPr>
              <w:t>Nombre de CU:</w:t>
            </w:r>
          </w:p>
        </w:tc>
        <w:tc>
          <w:tcPr>
            <w:tcW w:w="5670" w:type="dxa"/>
            <w:gridSpan w:val="4"/>
            <w:tcBorders>
              <w:left w:val="nil"/>
            </w:tcBorders>
          </w:tcPr>
          <w:p w14:paraId="741E6E81" w14:textId="77777777" w:rsidR="00AC1A16" w:rsidRPr="000E3D66" w:rsidRDefault="00AC1A16">
            <w:r w:rsidRPr="000E3D66">
              <w:rPr>
                <w:rFonts w:cstheme="minorHAnsi"/>
              </w:rPr>
              <w:t>Retirar Mercadería del Depósito de Productos Terminados</w:t>
            </w:r>
          </w:p>
        </w:tc>
        <w:tc>
          <w:tcPr>
            <w:tcW w:w="568" w:type="dxa"/>
            <w:tcBorders>
              <w:left w:val="nil"/>
              <w:right w:val="nil"/>
            </w:tcBorders>
          </w:tcPr>
          <w:p w14:paraId="4E822DFE" w14:textId="77777777" w:rsidR="00AC1A16" w:rsidRPr="000E3D66" w:rsidRDefault="00AC1A16">
            <w:pPr>
              <w:rPr>
                <w:b/>
              </w:rPr>
            </w:pPr>
            <w:r w:rsidRPr="000E3D66">
              <w:rPr>
                <w:b/>
              </w:rPr>
              <w:t>ID:</w:t>
            </w:r>
          </w:p>
        </w:tc>
        <w:tc>
          <w:tcPr>
            <w:tcW w:w="708" w:type="dxa"/>
            <w:tcBorders>
              <w:left w:val="nil"/>
            </w:tcBorders>
          </w:tcPr>
          <w:p w14:paraId="732B4F19" w14:textId="77777777" w:rsidR="00AC1A16" w:rsidRPr="000E3D66" w:rsidRDefault="00AC1A16">
            <w:r w:rsidRPr="000E3D66">
              <w:t>0</w:t>
            </w:r>
            <w:r>
              <w:t>9</w:t>
            </w:r>
          </w:p>
        </w:tc>
      </w:tr>
      <w:tr w:rsidR="00AC1A16" w:rsidRPr="000E3D66" w14:paraId="05DEED88" w14:textId="77777777" w:rsidTr="00884472">
        <w:tc>
          <w:tcPr>
            <w:tcW w:w="1667" w:type="dxa"/>
            <w:tcBorders>
              <w:top w:val="single" w:sz="4" w:space="0" w:color="auto"/>
              <w:left w:val="single" w:sz="4" w:space="0" w:color="auto"/>
              <w:bottom w:val="single" w:sz="4" w:space="0" w:color="auto"/>
              <w:right w:val="nil"/>
            </w:tcBorders>
          </w:tcPr>
          <w:p w14:paraId="42FDD64D" w14:textId="77777777" w:rsidR="00AC1A16" w:rsidRPr="000E3D66" w:rsidRDefault="00AC1A16">
            <w:pPr>
              <w:rPr>
                <w:b/>
              </w:rPr>
            </w:pPr>
            <w:r w:rsidRPr="000E3D66">
              <w:rPr>
                <w:b/>
              </w:rPr>
              <w:t>Actor principal:</w:t>
            </w:r>
          </w:p>
        </w:tc>
        <w:tc>
          <w:tcPr>
            <w:tcW w:w="2436" w:type="dxa"/>
            <w:tcBorders>
              <w:left w:val="nil"/>
            </w:tcBorders>
          </w:tcPr>
          <w:p w14:paraId="1F13135A" w14:textId="77777777" w:rsidR="00AC1A16" w:rsidRPr="000E3D66" w:rsidRDefault="00AC1A16">
            <w:r w:rsidRPr="000E3D66">
              <w:t>No aplica</w:t>
            </w:r>
          </w:p>
        </w:tc>
        <w:tc>
          <w:tcPr>
            <w:tcW w:w="1958" w:type="dxa"/>
            <w:gridSpan w:val="2"/>
            <w:tcBorders>
              <w:right w:val="nil"/>
            </w:tcBorders>
          </w:tcPr>
          <w:p w14:paraId="39DA3332" w14:textId="77777777" w:rsidR="00AC1A16" w:rsidRPr="000E3D66" w:rsidRDefault="00AC1A16">
            <w:pPr>
              <w:rPr>
                <w:b/>
              </w:rPr>
            </w:pPr>
            <w:r w:rsidRPr="000E3D66">
              <w:rPr>
                <w:b/>
              </w:rPr>
              <w:t>Actor Secundario:</w:t>
            </w:r>
          </w:p>
        </w:tc>
        <w:tc>
          <w:tcPr>
            <w:tcW w:w="2552" w:type="dxa"/>
            <w:gridSpan w:val="3"/>
            <w:tcBorders>
              <w:left w:val="nil"/>
            </w:tcBorders>
          </w:tcPr>
          <w:p w14:paraId="02EAD44B" w14:textId="77777777" w:rsidR="00AC1A16" w:rsidRPr="000E3D66" w:rsidRDefault="00AC1A16">
            <w:r>
              <w:t>No aplica</w:t>
            </w:r>
          </w:p>
        </w:tc>
      </w:tr>
      <w:tr w:rsidR="00AC1A16" w:rsidRPr="000E3D66" w14:paraId="1FC6E08F" w14:textId="77777777" w:rsidTr="00884472">
        <w:tc>
          <w:tcPr>
            <w:tcW w:w="1667" w:type="dxa"/>
            <w:tcBorders>
              <w:top w:val="single" w:sz="4" w:space="0" w:color="auto"/>
              <w:left w:val="single" w:sz="4" w:space="0" w:color="auto"/>
              <w:bottom w:val="single" w:sz="4" w:space="0" w:color="auto"/>
              <w:right w:val="nil"/>
            </w:tcBorders>
          </w:tcPr>
          <w:p w14:paraId="544B3B4C" w14:textId="77777777" w:rsidR="00AC1A16" w:rsidRPr="000E3D66" w:rsidRDefault="00AC1A16" w:rsidP="00884472">
            <w:pPr>
              <w:rPr>
                <w:b/>
              </w:rPr>
            </w:pPr>
            <w:r w:rsidRPr="000E3D66">
              <w:rPr>
                <w:b/>
              </w:rPr>
              <w:t>Tipo de CU:</w:t>
            </w:r>
          </w:p>
        </w:tc>
        <w:tc>
          <w:tcPr>
            <w:tcW w:w="3655" w:type="dxa"/>
            <w:gridSpan w:val="2"/>
            <w:tcBorders>
              <w:left w:val="nil"/>
              <w:right w:val="nil"/>
            </w:tcBorders>
          </w:tcPr>
          <w:p w14:paraId="652EA89E" w14:textId="77777777" w:rsidR="00AC1A16" w:rsidRPr="000E3D66" w:rsidRDefault="00AC1A16" w:rsidP="00884472">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14:paraId="4A079408" w14:textId="77777777" w:rsidR="00AC1A16" w:rsidRPr="000E3D66" w:rsidRDefault="00AC1A16" w:rsidP="00884472">
            <w:r w:rsidRPr="000E3D66">
              <w:rPr>
                <w:rFonts w:cstheme="minorHAnsi"/>
              </w:rPr>
              <w:sym w:font="Wingdings" w:char="F0A8"/>
            </w:r>
            <w:r w:rsidRPr="000E3D66">
              <w:rPr>
                <w:rFonts w:cstheme="minorHAnsi"/>
              </w:rPr>
              <w:t>Abstracto</w:t>
            </w:r>
          </w:p>
        </w:tc>
      </w:tr>
      <w:tr w:rsidR="00AC1A16" w:rsidRPr="000E3D66" w14:paraId="0177A21E" w14:textId="77777777" w:rsidTr="00884472">
        <w:tc>
          <w:tcPr>
            <w:tcW w:w="1667" w:type="dxa"/>
            <w:tcBorders>
              <w:top w:val="single" w:sz="4" w:space="0" w:color="auto"/>
              <w:left w:val="single" w:sz="4" w:space="0" w:color="auto"/>
              <w:bottom w:val="single" w:sz="4" w:space="0" w:color="auto"/>
              <w:right w:val="nil"/>
            </w:tcBorders>
          </w:tcPr>
          <w:p w14:paraId="2BA185C6" w14:textId="77777777" w:rsidR="00AC1A16" w:rsidRPr="000E3D66" w:rsidRDefault="00AC1A16">
            <w:pPr>
              <w:rPr>
                <w:b/>
              </w:rPr>
            </w:pPr>
            <w:r w:rsidRPr="000E3D66">
              <w:rPr>
                <w:b/>
              </w:rPr>
              <w:t>Objetivo:</w:t>
            </w:r>
          </w:p>
        </w:tc>
        <w:tc>
          <w:tcPr>
            <w:tcW w:w="6946" w:type="dxa"/>
            <w:gridSpan w:val="6"/>
            <w:tcBorders>
              <w:left w:val="nil"/>
            </w:tcBorders>
          </w:tcPr>
          <w:p w14:paraId="6E95BCC4" w14:textId="77777777" w:rsidR="00AC1A16" w:rsidRPr="000E3D66" w:rsidRDefault="00AC1A16" w:rsidP="00884472">
            <w:r w:rsidRPr="000E3D66">
              <w:rPr>
                <w:rFonts w:cstheme="minorHAnsi"/>
              </w:rPr>
              <w:t xml:space="preserve">Entregar la </w:t>
            </w:r>
            <w:r>
              <w:rPr>
                <w:rFonts w:cstheme="minorHAnsi"/>
              </w:rPr>
              <w:t>productos terminados</w:t>
            </w:r>
            <w:r w:rsidRPr="000E3D66">
              <w:rPr>
                <w:rFonts w:cstheme="minorHAnsi"/>
              </w:rPr>
              <w:t xml:space="preserve"> al viajante</w:t>
            </w:r>
          </w:p>
        </w:tc>
      </w:tr>
      <w:tr w:rsidR="00AC1A16" w:rsidRPr="000E3D66" w14:paraId="577470D8" w14:textId="77777777" w:rsidTr="00884472">
        <w:tc>
          <w:tcPr>
            <w:tcW w:w="1667" w:type="dxa"/>
            <w:tcBorders>
              <w:top w:val="single" w:sz="4" w:space="0" w:color="auto"/>
              <w:left w:val="single" w:sz="4" w:space="0" w:color="auto"/>
              <w:bottom w:val="single" w:sz="4" w:space="0" w:color="auto"/>
              <w:right w:val="nil"/>
            </w:tcBorders>
          </w:tcPr>
          <w:p w14:paraId="65931690" w14:textId="77777777" w:rsidR="00AC1A16" w:rsidRPr="000E3D66" w:rsidRDefault="00AC1A16">
            <w:pPr>
              <w:rPr>
                <w:b/>
              </w:rPr>
            </w:pPr>
            <w:r w:rsidRPr="000E3D66">
              <w:rPr>
                <w:b/>
              </w:rPr>
              <w:t>Éxito:</w:t>
            </w:r>
          </w:p>
        </w:tc>
        <w:tc>
          <w:tcPr>
            <w:tcW w:w="6946" w:type="dxa"/>
            <w:gridSpan w:val="6"/>
            <w:tcBorders>
              <w:left w:val="nil"/>
              <w:bottom w:val="single" w:sz="4" w:space="0" w:color="auto"/>
            </w:tcBorders>
          </w:tcPr>
          <w:p w14:paraId="56D57EF5" w14:textId="77777777" w:rsidR="00AC1A16" w:rsidRPr="000E3D66" w:rsidRDefault="00AC1A16" w:rsidP="00884472">
            <w:r w:rsidRPr="000E3D66">
              <w:rPr>
                <w:rFonts w:cstheme="minorHAnsi"/>
              </w:rPr>
              <w:t>Se entregó los productos terminados al viajante.</w:t>
            </w:r>
          </w:p>
        </w:tc>
      </w:tr>
      <w:tr w:rsidR="00AC1A16" w:rsidRPr="000E3D66" w14:paraId="60E3BC87" w14:textId="77777777" w:rsidTr="00884472">
        <w:tc>
          <w:tcPr>
            <w:tcW w:w="8613" w:type="dxa"/>
            <w:gridSpan w:val="7"/>
            <w:tcBorders>
              <w:top w:val="single" w:sz="4" w:space="0" w:color="auto"/>
              <w:left w:val="single" w:sz="4" w:space="0" w:color="auto"/>
              <w:bottom w:val="nil"/>
              <w:right w:val="single" w:sz="4" w:space="0" w:color="auto"/>
            </w:tcBorders>
          </w:tcPr>
          <w:p w14:paraId="2919E144" w14:textId="77777777" w:rsidR="00AC1A16" w:rsidRPr="000E3D66" w:rsidRDefault="00AC1A16">
            <w:r w:rsidRPr="000E3D66">
              <w:rPr>
                <w:b/>
              </w:rPr>
              <w:t>Descripción:</w:t>
            </w:r>
          </w:p>
        </w:tc>
      </w:tr>
      <w:tr w:rsidR="00AC1A16" w:rsidRPr="000E3D66" w14:paraId="501778EF" w14:textId="77777777" w:rsidTr="00884472">
        <w:tc>
          <w:tcPr>
            <w:tcW w:w="8613" w:type="dxa"/>
            <w:gridSpan w:val="7"/>
            <w:tcBorders>
              <w:top w:val="nil"/>
              <w:left w:val="single" w:sz="4" w:space="0" w:color="auto"/>
              <w:bottom w:val="single" w:sz="4" w:space="0" w:color="auto"/>
              <w:right w:val="single" w:sz="4" w:space="0" w:color="auto"/>
            </w:tcBorders>
          </w:tcPr>
          <w:p w14:paraId="1BC4642E" w14:textId="77777777" w:rsidR="00AC1A16" w:rsidRPr="000E3D66" w:rsidRDefault="00AC1A16" w:rsidP="00884472">
            <w:pPr>
              <w:rPr>
                <w:rFonts w:cstheme="minorHAnsi"/>
              </w:rPr>
            </w:pPr>
            <w:r w:rsidRPr="000E3D66">
              <w:rPr>
                <w:rFonts w:cstheme="minorHAnsi"/>
              </w:rPr>
              <w:t>El CU comienza cuando el Viajante decide retirar los productos terminados para así poder distribuirlos a los clientes. El Encargado de Depósito de Productos Terminados (EDPT) controla la nota pedido del cliente que fue entrega por el viajante con anterioridad, para así poder buscar su mercadería correspondiente.</w:t>
            </w:r>
            <w:r>
              <w:rPr>
                <w:rFonts w:cstheme="minorHAnsi"/>
              </w:rPr>
              <w:t xml:space="preserve"> Registrando la hora de salida del pedido</w:t>
            </w:r>
            <w:r w:rsidRPr="000E3D66">
              <w:rPr>
                <w:rFonts w:cstheme="minorHAnsi"/>
              </w:rPr>
              <w:t>. Puede ocurrir que el pedido del cliente solo haya sido completado parcialmente, lo cual también se debe</w:t>
            </w:r>
            <w:r>
              <w:rPr>
                <w:rFonts w:cstheme="minorHAnsi"/>
              </w:rPr>
              <w:t xml:space="preserve"> registrar</w:t>
            </w:r>
            <w:r w:rsidRPr="000E3D66">
              <w:rPr>
                <w:rFonts w:cstheme="minorHAnsi"/>
              </w:rPr>
              <w:t>. Igualmente, sea el caso que fuere, El EDTP entrega la mercadería al Viajante junto con la orden de pedido para q</w:t>
            </w:r>
            <w:r>
              <w:rPr>
                <w:rFonts w:cstheme="minorHAnsi"/>
              </w:rPr>
              <w:t>ue éste la entregue al cliente.</w:t>
            </w:r>
          </w:p>
          <w:p w14:paraId="58440A15" w14:textId="77777777" w:rsidR="00AC1A16" w:rsidRDefault="00AC1A16" w:rsidP="00884472">
            <w:pPr>
              <w:rPr>
                <w:rFonts w:cstheme="minorHAnsi"/>
              </w:rPr>
            </w:pPr>
            <w:r w:rsidRPr="000E3D66">
              <w:rPr>
                <w:rFonts w:cstheme="minorHAnsi"/>
              </w:rPr>
              <w:t>Fin del CU.</w:t>
            </w:r>
          </w:p>
          <w:p w14:paraId="4543AB82" w14:textId="77777777" w:rsidR="00AC1A16" w:rsidRPr="00545F42" w:rsidRDefault="00AC1A16" w:rsidP="00884472">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14:paraId="2F875971" w14:textId="77777777" w:rsidR="00AC1A16" w:rsidRDefault="00AC1A16"/>
    <w:p w14:paraId="5F153FEF" w14:textId="77777777" w:rsidR="00AC1A16" w:rsidRPr="00AC1A16" w:rsidRDefault="00AC1A16" w:rsidP="00AC1A16">
      <w:pPr>
        <w:rPr>
          <w:lang w:val="es-AR"/>
        </w:rPr>
      </w:pPr>
      <w:r>
        <w:fldChar w:fldCharType="end"/>
      </w:r>
      <w:r>
        <w:fldChar w:fldCharType="begin"/>
      </w:r>
      <w:r>
        <w:instrText xml:space="preserve"> INCLUDETEXT "D:\\Documenti-Federico\\UTN\\PRO\\REP\\01. Modelado de Negocio\\Casos de uso\\10_Administrar_Stock.docx"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7ED408F8" w14:textId="77777777" w:rsidTr="00884472">
        <w:tc>
          <w:tcPr>
            <w:tcW w:w="1667" w:type="dxa"/>
            <w:tcBorders>
              <w:top w:val="single" w:sz="4" w:space="0" w:color="auto"/>
              <w:left w:val="single" w:sz="4" w:space="0" w:color="auto"/>
              <w:bottom w:val="single" w:sz="4" w:space="0" w:color="auto"/>
              <w:right w:val="nil"/>
            </w:tcBorders>
          </w:tcPr>
          <w:p w14:paraId="79A7423B" w14:textId="77777777" w:rsidR="00AC1A16" w:rsidRPr="00CB3143" w:rsidRDefault="00AC1A16">
            <w:pPr>
              <w:rPr>
                <w:b/>
              </w:rPr>
            </w:pPr>
            <w:r w:rsidRPr="00CB3143">
              <w:rPr>
                <w:b/>
              </w:rPr>
              <w:t>Nivel de CU:</w:t>
            </w:r>
          </w:p>
        </w:tc>
        <w:tc>
          <w:tcPr>
            <w:tcW w:w="3655" w:type="dxa"/>
            <w:gridSpan w:val="2"/>
            <w:tcBorders>
              <w:left w:val="nil"/>
              <w:right w:val="nil"/>
            </w:tcBorders>
          </w:tcPr>
          <w:p w14:paraId="20A4C93F" w14:textId="77777777" w:rsidR="00AC1A16" w:rsidRPr="00CB3143" w:rsidRDefault="00AC1A16" w:rsidP="00884472">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14:paraId="6CC93A72" w14:textId="77777777" w:rsidR="00AC1A16" w:rsidRPr="00CB3143" w:rsidRDefault="00AC1A16">
            <w:r w:rsidRPr="00CB3143">
              <w:rPr>
                <w:rFonts w:cstheme="minorHAnsi"/>
              </w:rPr>
              <w:sym w:font="Wingdings" w:char="F0A8"/>
            </w:r>
            <w:r w:rsidRPr="00CB3143">
              <w:rPr>
                <w:rFonts w:cstheme="minorHAnsi"/>
              </w:rPr>
              <w:t>Sistema</w:t>
            </w:r>
          </w:p>
        </w:tc>
      </w:tr>
      <w:tr w:rsidR="00AC1A16" w14:paraId="056DDB7E" w14:textId="77777777" w:rsidTr="00884472">
        <w:tc>
          <w:tcPr>
            <w:tcW w:w="1667" w:type="dxa"/>
            <w:tcBorders>
              <w:top w:val="single" w:sz="4" w:space="0" w:color="auto"/>
              <w:left w:val="single" w:sz="4" w:space="0" w:color="auto"/>
              <w:bottom w:val="single" w:sz="4" w:space="0" w:color="auto"/>
              <w:right w:val="nil"/>
            </w:tcBorders>
          </w:tcPr>
          <w:p w14:paraId="2768FF1E" w14:textId="77777777" w:rsidR="00AC1A16" w:rsidRPr="00CB3143" w:rsidRDefault="00AC1A16">
            <w:pPr>
              <w:rPr>
                <w:b/>
              </w:rPr>
            </w:pPr>
            <w:r w:rsidRPr="00CB3143">
              <w:rPr>
                <w:rFonts w:cstheme="minorHAnsi"/>
                <w:b/>
              </w:rPr>
              <w:t>Nombre de CU:</w:t>
            </w:r>
          </w:p>
        </w:tc>
        <w:tc>
          <w:tcPr>
            <w:tcW w:w="5670" w:type="dxa"/>
            <w:gridSpan w:val="4"/>
            <w:tcBorders>
              <w:left w:val="nil"/>
            </w:tcBorders>
          </w:tcPr>
          <w:p w14:paraId="020FE078" w14:textId="77777777" w:rsidR="00AC1A16" w:rsidRPr="00CB3143" w:rsidRDefault="00AC1A16">
            <w:r w:rsidRPr="00CB3143">
              <w:t>Administrar Stock</w:t>
            </w:r>
          </w:p>
        </w:tc>
        <w:tc>
          <w:tcPr>
            <w:tcW w:w="568" w:type="dxa"/>
            <w:tcBorders>
              <w:left w:val="nil"/>
              <w:right w:val="nil"/>
            </w:tcBorders>
          </w:tcPr>
          <w:p w14:paraId="36230268" w14:textId="77777777" w:rsidR="00AC1A16" w:rsidRPr="00CB3143" w:rsidRDefault="00AC1A16">
            <w:pPr>
              <w:rPr>
                <w:b/>
              </w:rPr>
            </w:pPr>
            <w:r w:rsidRPr="00CB3143">
              <w:rPr>
                <w:b/>
              </w:rPr>
              <w:t>ID:</w:t>
            </w:r>
          </w:p>
        </w:tc>
        <w:tc>
          <w:tcPr>
            <w:tcW w:w="708" w:type="dxa"/>
            <w:tcBorders>
              <w:left w:val="nil"/>
            </w:tcBorders>
          </w:tcPr>
          <w:p w14:paraId="78202D11" w14:textId="77777777" w:rsidR="00AC1A16" w:rsidRPr="00CB3143" w:rsidRDefault="00AC1A16">
            <w:r w:rsidRPr="00CB3143">
              <w:t>10</w:t>
            </w:r>
          </w:p>
        </w:tc>
      </w:tr>
      <w:tr w:rsidR="00AC1A16" w14:paraId="5360E386" w14:textId="77777777" w:rsidTr="00884472">
        <w:tc>
          <w:tcPr>
            <w:tcW w:w="1667" w:type="dxa"/>
            <w:tcBorders>
              <w:top w:val="single" w:sz="4" w:space="0" w:color="auto"/>
              <w:left w:val="single" w:sz="4" w:space="0" w:color="auto"/>
              <w:bottom w:val="single" w:sz="4" w:space="0" w:color="auto"/>
              <w:right w:val="nil"/>
            </w:tcBorders>
          </w:tcPr>
          <w:p w14:paraId="628A1D0E" w14:textId="77777777" w:rsidR="00AC1A16" w:rsidRPr="00CB3143" w:rsidRDefault="00AC1A16">
            <w:pPr>
              <w:rPr>
                <w:b/>
              </w:rPr>
            </w:pPr>
            <w:r w:rsidRPr="00CB3143">
              <w:rPr>
                <w:b/>
              </w:rPr>
              <w:t>Actor principal:</w:t>
            </w:r>
          </w:p>
        </w:tc>
        <w:tc>
          <w:tcPr>
            <w:tcW w:w="2436" w:type="dxa"/>
            <w:tcBorders>
              <w:left w:val="nil"/>
            </w:tcBorders>
          </w:tcPr>
          <w:p w14:paraId="67898956" w14:textId="77777777" w:rsidR="00AC1A16" w:rsidRPr="00CB3143" w:rsidRDefault="00AC1A16">
            <w:r w:rsidRPr="00CB3143">
              <w:t>No aplica</w:t>
            </w:r>
          </w:p>
        </w:tc>
        <w:tc>
          <w:tcPr>
            <w:tcW w:w="1958" w:type="dxa"/>
            <w:gridSpan w:val="2"/>
            <w:tcBorders>
              <w:right w:val="nil"/>
            </w:tcBorders>
          </w:tcPr>
          <w:p w14:paraId="22668D9F" w14:textId="77777777" w:rsidR="00AC1A16" w:rsidRPr="00CB3143" w:rsidRDefault="00AC1A16">
            <w:pPr>
              <w:rPr>
                <w:b/>
              </w:rPr>
            </w:pPr>
            <w:r w:rsidRPr="00CB3143">
              <w:rPr>
                <w:b/>
              </w:rPr>
              <w:t>Actor Secundario:</w:t>
            </w:r>
          </w:p>
        </w:tc>
        <w:tc>
          <w:tcPr>
            <w:tcW w:w="2552" w:type="dxa"/>
            <w:gridSpan w:val="3"/>
            <w:tcBorders>
              <w:left w:val="nil"/>
            </w:tcBorders>
          </w:tcPr>
          <w:p w14:paraId="5353DD62" w14:textId="77777777" w:rsidR="00AC1A16" w:rsidRPr="00CB3143" w:rsidRDefault="00AC1A16">
            <w:r w:rsidRPr="00CB3143">
              <w:t>No aplica</w:t>
            </w:r>
          </w:p>
        </w:tc>
      </w:tr>
      <w:tr w:rsidR="00AC1A16" w14:paraId="2CEB6416" w14:textId="77777777" w:rsidTr="00884472">
        <w:tc>
          <w:tcPr>
            <w:tcW w:w="1667" w:type="dxa"/>
            <w:tcBorders>
              <w:top w:val="single" w:sz="4" w:space="0" w:color="auto"/>
              <w:left w:val="single" w:sz="4" w:space="0" w:color="auto"/>
              <w:bottom w:val="single" w:sz="4" w:space="0" w:color="auto"/>
              <w:right w:val="nil"/>
            </w:tcBorders>
          </w:tcPr>
          <w:p w14:paraId="47056D3C" w14:textId="77777777" w:rsidR="00AC1A16" w:rsidRPr="00CB3143" w:rsidRDefault="00AC1A16" w:rsidP="00884472">
            <w:pPr>
              <w:rPr>
                <w:b/>
              </w:rPr>
            </w:pPr>
            <w:r w:rsidRPr="00CB3143">
              <w:rPr>
                <w:b/>
              </w:rPr>
              <w:t>Tipo de CU:</w:t>
            </w:r>
          </w:p>
        </w:tc>
        <w:tc>
          <w:tcPr>
            <w:tcW w:w="3655" w:type="dxa"/>
            <w:gridSpan w:val="2"/>
            <w:tcBorders>
              <w:left w:val="nil"/>
              <w:right w:val="nil"/>
            </w:tcBorders>
          </w:tcPr>
          <w:p w14:paraId="363C83AB" w14:textId="77777777" w:rsidR="00AC1A16" w:rsidRPr="00CB3143" w:rsidRDefault="00AC1A16" w:rsidP="00884472">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14:paraId="4A940E0A" w14:textId="77777777" w:rsidR="00AC1A16" w:rsidRPr="00CB3143" w:rsidRDefault="00AC1A16" w:rsidP="00884472">
            <w:r w:rsidRPr="00CB3143">
              <w:rPr>
                <w:rFonts w:cstheme="minorHAnsi"/>
              </w:rPr>
              <w:sym w:font="Wingdings" w:char="F0A8"/>
            </w:r>
            <w:r w:rsidRPr="00CB3143">
              <w:rPr>
                <w:rFonts w:cstheme="minorHAnsi"/>
              </w:rPr>
              <w:t>Abstracto</w:t>
            </w:r>
          </w:p>
        </w:tc>
      </w:tr>
      <w:tr w:rsidR="00AC1A16" w14:paraId="3D485225" w14:textId="77777777" w:rsidTr="00884472">
        <w:tc>
          <w:tcPr>
            <w:tcW w:w="1667" w:type="dxa"/>
            <w:tcBorders>
              <w:top w:val="single" w:sz="4" w:space="0" w:color="auto"/>
              <w:left w:val="single" w:sz="4" w:space="0" w:color="auto"/>
              <w:bottom w:val="single" w:sz="4" w:space="0" w:color="auto"/>
              <w:right w:val="nil"/>
            </w:tcBorders>
          </w:tcPr>
          <w:p w14:paraId="5D6B5A49" w14:textId="77777777" w:rsidR="00AC1A16" w:rsidRPr="00CB3143" w:rsidRDefault="00AC1A16">
            <w:pPr>
              <w:rPr>
                <w:b/>
              </w:rPr>
            </w:pPr>
            <w:r w:rsidRPr="00CB3143">
              <w:rPr>
                <w:b/>
              </w:rPr>
              <w:t>Objetivo:</w:t>
            </w:r>
          </w:p>
        </w:tc>
        <w:tc>
          <w:tcPr>
            <w:tcW w:w="6946" w:type="dxa"/>
            <w:gridSpan w:val="6"/>
            <w:tcBorders>
              <w:left w:val="nil"/>
            </w:tcBorders>
          </w:tcPr>
          <w:p w14:paraId="7A73887E" w14:textId="77777777" w:rsidR="00AC1A16" w:rsidRPr="00CB3143" w:rsidRDefault="00AC1A16">
            <w:r w:rsidRPr="00CB3143">
              <w:t>Realizar control de inventario</w:t>
            </w:r>
          </w:p>
        </w:tc>
      </w:tr>
      <w:tr w:rsidR="00AC1A16" w14:paraId="1AEE2396" w14:textId="77777777" w:rsidTr="00884472">
        <w:tc>
          <w:tcPr>
            <w:tcW w:w="1667" w:type="dxa"/>
            <w:tcBorders>
              <w:top w:val="single" w:sz="4" w:space="0" w:color="auto"/>
              <w:left w:val="single" w:sz="4" w:space="0" w:color="auto"/>
              <w:bottom w:val="single" w:sz="4" w:space="0" w:color="auto"/>
              <w:right w:val="nil"/>
            </w:tcBorders>
          </w:tcPr>
          <w:p w14:paraId="1A841F66" w14:textId="77777777" w:rsidR="00AC1A16" w:rsidRPr="00CB3143" w:rsidRDefault="00AC1A16">
            <w:pPr>
              <w:rPr>
                <w:b/>
              </w:rPr>
            </w:pPr>
            <w:r w:rsidRPr="00CB3143">
              <w:rPr>
                <w:b/>
              </w:rPr>
              <w:t>Éxito:</w:t>
            </w:r>
          </w:p>
        </w:tc>
        <w:tc>
          <w:tcPr>
            <w:tcW w:w="6946" w:type="dxa"/>
            <w:gridSpan w:val="6"/>
            <w:tcBorders>
              <w:left w:val="nil"/>
              <w:bottom w:val="single" w:sz="4" w:space="0" w:color="auto"/>
            </w:tcBorders>
          </w:tcPr>
          <w:p w14:paraId="59B54A3E" w14:textId="77777777" w:rsidR="00AC1A16" w:rsidRPr="00CB3143" w:rsidRDefault="00AC1A16">
            <w:r w:rsidRPr="00CB3143">
              <w:t>El control de inventario se ha realizado satisfactoriamente</w:t>
            </w:r>
          </w:p>
        </w:tc>
      </w:tr>
      <w:tr w:rsidR="00AC1A16" w14:paraId="45128641" w14:textId="77777777" w:rsidTr="00884472">
        <w:tc>
          <w:tcPr>
            <w:tcW w:w="8613" w:type="dxa"/>
            <w:gridSpan w:val="7"/>
            <w:tcBorders>
              <w:top w:val="single" w:sz="4" w:space="0" w:color="auto"/>
              <w:left w:val="single" w:sz="4" w:space="0" w:color="auto"/>
              <w:bottom w:val="nil"/>
              <w:right w:val="single" w:sz="4" w:space="0" w:color="auto"/>
            </w:tcBorders>
          </w:tcPr>
          <w:p w14:paraId="3CD7FD05" w14:textId="77777777" w:rsidR="00AC1A16" w:rsidRPr="00CB3143" w:rsidRDefault="00AC1A16">
            <w:r w:rsidRPr="00CB3143">
              <w:rPr>
                <w:b/>
              </w:rPr>
              <w:t>Descripción:</w:t>
            </w:r>
          </w:p>
        </w:tc>
      </w:tr>
      <w:tr w:rsidR="00AC1A16" w14:paraId="546412B0" w14:textId="77777777" w:rsidTr="00884472">
        <w:tc>
          <w:tcPr>
            <w:tcW w:w="8613" w:type="dxa"/>
            <w:gridSpan w:val="7"/>
            <w:tcBorders>
              <w:top w:val="nil"/>
              <w:left w:val="single" w:sz="4" w:space="0" w:color="auto"/>
              <w:bottom w:val="single" w:sz="4" w:space="0" w:color="auto"/>
              <w:right w:val="single" w:sz="4" w:space="0" w:color="auto"/>
            </w:tcBorders>
          </w:tcPr>
          <w:p w14:paraId="72B5327E" w14:textId="77777777" w:rsidR="00AC1A16" w:rsidRPr="00CB3143" w:rsidRDefault="00AC1A16" w:rsidP="00884472">
            <w:r w:rsidRPr="00CB3143">
              <w:t>El CU comienza cuando</w:t>
            </w:r>
            <w:r>
              <w:t>, de forma periódica</w:t>
            </w:r>
            <w:r w:rsidRPr="00CB3143">
              <w:t xml:space="preserve"> el Encargado de Stock decide que es necesaria la realización de un control de inventarios. El Encargado de Stock con la ayuda de una planilla de stock (</w:t>
            </w:r>
            <w:r>
              <w:t xml:space="preserve">en </w:t>
            </w:r>
            <w:r w:rsidRPr="00CB3143">
              <w:t xml:space="preserve">la misma </w:t>
            </w:r>
            <w:r>
              <w:t xml:space="preserve">se encuentra </w:t>
            </w:r>
            <w:r w:rsidRPr="00CB3143">
              <w:t>registra</w:t>
            </w:r>
            <w:r>
              <w:t>do</w:t>
            </w:r>
            <w:r w:rsidRPr="00CB3143">
              <w:t xml:space="preserve"> del producto: cantidad, tipo, modelo, color, tamaño y</w:t>
            </w:r>
            <w:r>
              <w:t xml:space="preserve"> el nivel de reabastecimiento</w:t>
            </w:r>
            <w:r w:rsidRPr="00CB3143">
              <w:t xml:space="preserve">) realiza el conteo de todos los productos terminados, diferenciándolos en importados y fabricados. El Encargado de Stock, </w:t>
            </w:r>
            <w:r>
              <w:t>en función del nivel de reabastecimiento</w:t>
            </w:r>
            <w:r w:rsidRPr="00CB3143">
              <w:t xml:space="preserve"> y</w:t>
            </w:r>
            <w:r>
              <w:t xml:space="preserve"> la cantidad</w:t>
            </w:r>
            <w:r w:rsidRPr="00CB3143">
              <w:t xml:space="preserve"> disponible en el depósito de productos importados, solicita el traspaso de productos de este último al d</w:t>
            </w:r>
            <w:r>
              <w:t>epósito de productos terminados o, en el caso de productos Fabricados, notifica al área de producción.</w:t>
            </w:r>
          </w:p>
          <w:p w14:paraId="2C5F0589" w14:textId="77777777" w:rsidR="00AC1A16" w:rsidRPr="00CB3143" w:rsidRDefault="00AC1A16" w:rsidP="00884472">
            <w:r w:rsidRPr="00CB3143">
              <w:t>Fin del CU.</w:t>
            </w:r>
          </w:p>
        </w:tc>
      </w:tr>
    </w:tbl>
    <w:p w14:paraId="1E2DD370" w14:textId="77777777" w:rsidR="00AC1A16" w:rsidRDefault="00AC1A16"/>
    <w:p w14:paraId="18A46694" w14:textId="77777777" w:rsidR="00964524" w:rsidRDefault="00AC1A16" w:rsidP="00AC1A16">
      <w:r>
        <w:fldChar w:fldCharType="end"/>
      </w:r>
    </w:p>
    <w:p w14:paraId="7A416463" w14:textId="77777777" w:rsidR="00964524" w:rsidRDefault="00964524">
      <w:pPr>
        <w:spacing w:after="0"/>
        <w:ind w:firstLine="360"/>
        <w:jc w:val="left"/>
      </w:pPr>
      <w:r>
        <w:br w:type="page"/>
      </w:r>
    </w:p>
    <w:p w14:paraId="5F2E4C06" w14:textId="7600080A" w:rsidR="00AC1A16" w:rsidRDefault="00AC1A16" w:rsidP="00AC1A16">
      <w:pPr>
        <w:rPr>
          <w:lang w:val="en-US"/>
        </w:rPr>
      </w:pPr>
      <w:r>
        <w:lastRenderedPageBreak/>
        <w:fldChar w:fldCharType="begin"/>
      </w:r>
      <w:r>
        <w:instrText xml:space="preserve"> INCLUDETEXT "D:\\Documenti-Federico\\UTN\\PRO\\REP\\01. Modelado de Negocio\\Casos de uso\\11_Confeccionar_Pedidos.docx"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EE0051" w14:paraId="78861FFE" w14:textId="77777777" w:rsidTr="00884472">
        <w:tc>
          <w:tcPr>
            <w:tcW w:w="1667" w:type="dxa"/>
            <w:tcBorders>
              <w:top w:val="single" w:sz="4" w:space="0" w:color="auto"/>
              <w:left w:val="single" w:sz="4" w:space="0" w:color="auto"/>
              <w:bottom w:val="single" w:sz="4" w:space="0" w:color="auto"/>
              <w:right w:val="nil"/>
            </w:tcBorders>
          </w:tcPr>
          <w:p w14:paraId="6AF40434" w14:textId="77777777" w:rsidR="00AC1A16" w:rsidRPr="00EE0051" w:rsidRDefault="00AC1A16">
            <w:pPr>
              <w:rPr>
                <w:b/>
              </w:rPr>
            </w:pPr>
            <w:r w:rsidRPr="00EE0051">
              <w:rPr>
                <w:b/>
              </w:rPr>
              <w:t>Nivel de CU:</w:t>
            </w:r>
          </w:p>
        </w:tc>
        <w:tc>
          <w:tcPr>
            <w:tcW w:w="3655" w:type="dxa"/>
            <w:gridSpan w:val="2"/>
            <w:tcBorders>
              <w:left w:val="nil"/>
              <w:right w:val="nil"/>
            </w:tcBorders>
          </w:tcPr>
          <w:p w14:paraId="2E5226BE" w14:textId="77777777" w:rsidR="00AC1A16" w:rsidRPr="00EE0051" w:rsidRDefault="00AC1A16" w:rsidP="00884472">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14:paraId="20A51793" w14:textId="77777777" w:rsidR="00AC1A16" w:rsidRPr="00EE0051" w:rsidRDefault="00AC1A16">
            <w:r w:rsidRPr="00EE0051">
              <w:rPr>
                <w:rFonts w:cstheme="minorHAnsi"/>
              </w:rPr>
              <w:sym w:font="Wingdings" w:char="F0A8"/>
            </w:r>
            <w:r w:rsidRPr="00EE0051">
              <w:rPr>
                <w:rFonts w:cstheme="minorHAnsi"/>
              </w:rPr>
              <w:t>Sistema</w:t>
            </w:r>
          </w:p>
        </w:tc>
      </w:tr>
      <w:tr w:rsidR="00AC1A16" w:rsidRPr="00EE0051" w14:paraId="1AB70AE1" w14:textId="77777777" w:rsidTr="00884472">
        <w:tc>
          <w:tcPr>
            <w:tcW w:w="1667" w:type="dxa"/>
            <w:tcBorders>
              <w:top w:val="single" w:sz="4" w:space="0" w:color="auto"/>
              <w:left w:val="single" w:sz="4" w:space="0" w:color="auto"/>
              <w:bottom w:val="single" w:sz="4" w:space="0" w:color="auto"/>
              <w:right w:val="nil"/>
            </w:tcBorders>
          </w:tcPr>
          <w:p w14:paraId="4C8638F3" w14:textId="77777777" w:rsidR="00AC1A16" w:rsidRPr="00EE0051" w:rsidRDefault="00AC1A16">
            <w:pPr>
              <w:rPr>
                <w:b/>
              </w:rPr>
            </w:pPr>
            <w:r w:rsidRPr="00EE0051">
              <w:rPr>
                <w:rFonts w:cstheme="minorHAnsi"/>
                <w:b/>
              </w:rPr>
              <w:t>Nombre de CU:</w:t>
            </w:r>
          </w:p>
        </w:tc>
        <w:tc>
          <w:tcPr>
            <w:tcW w:w="5670" w:type="dxa"/>
            <w:gridSpan w:val="4"/>
            <w:tcBorders>
              <w:left w:val="nil"/>
            </w:tcBorders>
          </w:tcPr>
          <w:p w14:paraId="5443AED9" w14:textId="77777777" w:rsidR="00AC1A16" w:rsidRPr="00EE0051" w:rsidRDefault="00AC1A16">
            <w:r w:rsidRPr="00EE0051">
              <w:t>Confeccionar pedidos</w:t>
            </w:r>
          </w:p>
        </w:tc>
        <w:tc>
          <w:tcPr>
            <w:tcW w:w="568" w:type="dxa"/>
            <w:tcBorders>
              <w:left w:val="nil"/>
              <w:right w:val="nil"/>
            </w:tcBorders>
          </w:tcPr>
          <w:p w14:paraId="43979C3D" w14:textId="77777777" w:rsidR="00AC1A16" w:rsidRPr="00EE0051" w:rsidRDefault="00AC1A16">
            <w:pPr>
              <w:rPr>
                <w:b/>
              </w:rPr>
            </w:pPr>
            <w:r w:rsidRPr="00EE0051">
              <w:rPr>
                <w:b/>
              </w:rPr>
              <w:t>ID:</w:t>
            </w:r>
          </w:p>
        </w:tc>
        <w:tc>
          <w:tcPr>
            <w:tcW w:w="708" w:type="dxa"/>
            <w:tcBorders>
              <w:left w:val="nil"/>
            </w:tcBorders>
          </w:tcPr>
          <w:p w14:paraId="2A51AF19" w14:textId="77777777" w:rsidR="00AC1A16" w:rsidRPr="00EE0051" w:rsidRDefault="00AC1A16">
            <w:r>
              <w:t>11</w:t>
            </w:r>
          </w:p>
        </w:tc>
      </w:tr>
      <w:tr w:rsidR="00AC1A16" w:rsidRPr="00EE0051" w14:paraId="2B728C9F" w14:textId="77777777" w:rsidTr="00884472">
        <w:tc>
          <w:tcPr>
            <w:tcW w:w="1667" w:type="dxa"/>
            <w:tcBorders>
              <w:top w:val="single" w:sz="4" w:space="0" w:color="auto"/>
              <w:left w:val="single" w:sz="4" w:space="0" w:color="auto"/>
              <w:bottom w:val="single" w:sz="4" w:space="0" w:color="auto"/>
              <w:right w:val="nil"/>
            </w:tcBorders>
          </w:tcPr>
          <w:p w14:paraId="7B292770" w14:textId="77777777" w:rsidR="00AC1A16" w:rsidRPr="00EE0051" w:rsidRDefault="00AC1A16">
            <w:pPr>
              <w:rPr>
                <w:b/>
              </w:rPr>
            </w:pPr>
            <w:r w:rsidRPr="00EE0051">
              <w:rPr>
                <w:b/>
              </w:rPr>
              <w:t>Actor principal:</w:t>
            </w:r>
          </w:p>
        </w:tc>
        <w:tc>
          <w:tcPr>
            <w:tcW w:w="2436" w:type="dxa"/>
            <w:tcBorders>
              <w:left w:val="nil"/>
            </w:tcBorders>
          </w:tcPr>
          <w:p w14:paraId="74DADB63" w14:textId="77777777" w:rsidR="00AC1A16" w:rsidRPr="00EE0051" w:rsidRDefault="00AC1A16">
            <w:r w:rsidRPr="00EE0051">
              <w:t>No aplica</w:t>
            </w:r>
          </w:p>
        </w:tc>
        <w:tc>
          <w:tcPr>
            <w:tcW w:w="1958" w:type="dxa"/>
            <w:gridSpan w:val="2"/>
            <w:tcBorders>
              <w:right w:val="nil"/>
            </w:tcBorders>
          </w:tcPr>
          <w:p w14:paraId="0B1F4DCB" w14:textId="77777777" w:rsidR="00AC1A16" w:rsidRPr="00EE0051" w:rsidRDefault="00AC1A16">
            <w:pPr>
              <w:rPr>
                <w:b/>
              </w:rPr>
            </w:pPr>
            <w:r w:rsidRPr="00EE0051">
              <w:rPr>
                <w:b/>
              </w:rPr>
              <w:t>Actor Secundario:</w:t>
            </w:r>
          </w:p>
        </w:tc>
        <w:tc>
          <w:tcPr>
            <w:tcW w:w="2552" w:type="dxa"/>
            <w:gridSpan w:val="3"/>
            <w:tcBorders>
              <w:left w:val="nil"/>
            </w:tcBorders>
          </w:tcPr>
          <w:p w14:paraId="4AF81CB8" w14:textId="77777777" w:rsidR="00AC1A16" w:rsidRPr="00EE0051" w:rsidRDefault="00AC1A16">
            <w:r>
              <w:t>No aplica</w:t>
            </w:r>
          </w:p>
        </w:tc>
      </w:tr>
      <w:tr w:rsidR="00AC1A16" w:rsidRPr="00EE0051" w14:paraId="5E89EC29" w14:textId="77777777" w:rsidTr="00884472">
        <w:tc>
          <w:tcPr>
            <w:tcW w:w="1667" w:type="dxa"/>
            <w:tcBorders>
              <w:top w:val="single" w:sz="4" w:space="0" w:color="auto"/>
              <w:left w:val="single" w:sz="4" w:space="0" w:color="auto"/>
              <w:bottom w:val="single" w:sz="4" w:space="0" w:color="auto"/>
              <w:right w:val="nil"/>
            </w:tcBorders>
          </w:tcPr>
          <w:p w14:paraId="64897811" w14:textId="77777777" w:rsidR="00AC1A16" w:rsidRPr="00EE0051" w:rsidRDefault="00AC1A16" w:rsidP="00884472">
            <w:pPr>
              <w:rPr>
                <w:b/>
              </w:rPr>
            </w:pPr>
            <w:r w:rsidRPr="00EE0051">
              <w:rPr>
                <w:b/>
              </w:rPr>
              <w:t>Tipo de CU:</w:t>
            </w:r>
          </w:p>
        </w:tc>
        <w:tc>
          <w:tcPr>
            <w:tcW w:w="3655" w:type="dxa"/>
            <w:gridSpan w:val="2"/>
            <w:tcBorders>
              <w:left w:val="nil"/>
              <w:right w:val="nil"/>
            </w:tcBorders>
          </w:tcPr>
          <w:p w14:paraId="08D008E2" w14:textId="77777777" w:rsidR="00AC1A16" w:rsidRPr="00EE0051" w:rsidRDefault="00AC1A16" w:rsidP="00884472">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14:paraId="2FF17E60" w14:textId="77777777" w:rsidR="00AC1A16" w:rsidRPr="00EE0051" w:rsidRDefault="00AC1A16" w:rsidP="00884472">
            <w:r w:rsidRPr="00EE0051">
              <w:rPr>
                <w:rFonts w:cstheme="minorHAnsi"/>
              </w:rPr>
              <w:sym w:font="Wingdings" w:char="F0A8"/>
            </w:r>
            <w:r w:rsidRPr="00EE0051">
              <w:rPr>
                <w:rFonts w:cstheme="minorHAnsi"/>
              </w:rPr>
              <w:t>Abstracto</w:t>
            </w:r>
          </w:p>
        </w:tc>
      </w:tr>
      <w:tr w:rsidR="00AC1A16" w:rsidRPr="00EE0051" w14:paraId="7118F424" w14:textId="77777777" w:rsidTr="00884472">
        <w:tc>
          <w:tcPr>
            <w:tcW w:w="1667" w:type="dxa"/>
            <w:tcBorders>
              <w:top w:val="single" w:sz="4" w:space="0" w:color="auto"/>
              <w:left w:val="single" w:sz="4" w:space="0" w:color="auto"/>
              <w:bottom w:val="single" w:sz="4" w:space="0" w:color="auto"/>
              <w:right w:val="nil"/>
            </w:tcBorders>
          </w:tcPr>
          <w:p w14:paraId="6C35BF14" w14:textId="77777777" w:rsidR="00AC1A16" w:rsidRPr="00EE0051" w:rsidRDefault="00AC1A16">
            <w:pPr>
              <w:rPr>
                <w:b/>
              </w:rPr>
            </w:pPr>
            <w:r w:rsidRPr="00EE0051">
              <w:rPr>
                <w:b/>
              </w:rPr>
              <w:t>Objetivo:</w:t>
            </w:r>
          </w:p>
        </w:tc>
        <w:tc>
          <w:tcPr>
            <w:tcW w:w="6946" w:type="dxa"/>
            <w:gridSpan w:val="6"/>
            <w:tcBorders>
              <w:left w:val="nil"/>
            </w:tcBorders>
          </w:tcPr>
          <w:p w14:paraId="64F04877" w14:textId="77777777" w:rsidR="00AC1A16" w:rsidRPr="00EE0051" w:rsidRDefault="00AC1A16">
            <w:r w:rsidRPr="00EE0051">
              <w:t>Dejar los pedidos listos para ser retirados por el Viajante</w:t>
            </w:r>
          </w:p>
        </w:tc>
      </w:tr>
      <w:tr w:rsidR="00AC1A16" w:rsidRPr="00EE0051" w14:paraId="0F34CD5F" w14:textId="77777777" w:rsidTr="00884472">
        <w:tc>
          <w:tcPr>
            <w:tcW w:w="1667" w:type="dxa"/>
            <w:tcBorders>
              <w:top w:val="single" w:sz="4" w:space="0" w:color="auto"/>
              <w:left w:val="single" w:sz="4" w:space="0" w:color="auto"/>
              <w:bottom w:val="single" w:sz="4" w:space="0" w:color="auto"/>
              <w:right w:val="nil"/>
            </w:tcBorders>
          </w:tcPr>
          <w:p w14:paraId="655AED08" w14:textId="77777777" w:rsidR="00AC1A16" w:rsidRPr="00EE0051" w:rsidRDefault="00AC1A16">
            <w:pPr>
              <w:rPr>
                <w:b/>
              </w:rPr>
            </w:pPr>
            <w:r w:rsidRPr="00EE0051">
              <w:rPr>
                <w:b/>
              </w:rPr>
              <w:t>Éxito:</w:t>
            </w:r>
          </w:p>
        </w:tc>
        <w:tc>
          <w:tcPr>
            <w:tcW w:w="6946" w:type="dxa"/>
            <w:gridSpan w:val="6"/>
            <w:tcBorders>
              <w:left w:val="nil"/>
              <w:bottom w:val="single" w:sz="4" w:space="0" w:color="auto"/>
            </w:tcBorders>
          </w:tcPr>
          <w:p w14:paraId="6C4431BB" w14:textId="77777777" w:rsidR="00AC1A16" w:rsidRPr="00EE0051" w:rsidRDefault="00AC1A16" w:rsidP="00884472">
            <w:r w:rsidRPr="00EE0051">
              <w:t xml:space="preserve">Los pedidos son armados </w:t>
            </w:r>
            <w:r>
              <w:t>adjuntando el remito correspondiente.</w:t>
            </w:r>
          </w:p>
        </w:tc>
      </w:tr>
      <w:tr w:rsidR="00AC1A16" w:rsidRPr="00EE0051" w14:paraId="51241084" w14:textId="77777777" w:rsidTr="00884472">
        <w:tc>
          <w:tcPr>
            <w:tcW w:w="8613" w:type="dxa"/>
            <w:gridSpan w:val="7"/>
            <w:tcBorders>
              <w:top w:val="single" w:sz="4" w:space="0" w:color="auto"/>
              <w:left w:val="single" w:sz="4" w:space="0" w:color="auto"/>
              <w:bottom w:val="nil"/>
              <w:right w:val="single" w:sz="4" w:space="0" w:color="auto"/>
            </w:tcBorders>
          </w:tcPr>
          <w:p w14:paraId="77B7617E" w14:textId="77777777" w:rsidR="00AC1A16" w:rsidRPr="00EE0051" w:rsidRDefault="00AC1A16">
            <w:r w:rsidRPr="00EE0051">
              <w:rPr>
                <w:b/>
              </w:rPr>
              <w:t>Descripción:</w:t>
            </w:r>
          </w:p>
        </w:tc>
      </w:tr>
      <w:tr w:rsidR="00AC1A16" w:rsidRPr="00EE0051" w14:paraId="44278348" w14:textId="77777777" w:rsidTr="00884472">
        <w:tc>
          <w:tcPr>
            <w:tcW w:w="8613" w:type="dxa"/>
            <w:gridSpan w:val="7"/>
            <w:tcBorders>
              <w:top w:val="nil"/>
              <w:left w:val="single" w:sz="4" w:space="0" w:color="auto"/>
              <w:bottom w:val="single" w:sz="4" w:space="0" w:color="auto"/>
              <w:right w:val="single" w:sz="4" w:space="0" w:color="auto"/>
            </w:tcBorders>
          </w:tcPr>
          <w:p w14:paraId="6F9A6799" w14:textId="77777777" w:rsidR="00AC1A16" w:rsidRPr="00EE0051" w:rsidRDefault="00AC1A16" w:rsidP="00884472">
            <w:pPr>
              <w:pStyle w:val="BodyText"/>
              <w:rPr>
                <w:rFonts w:asciiTheme="minorHAnsi" w:hAnsiTheme="minorHAnsi"/>
                <w:sz w:val="22"/>
                <w:szCs w:val="22"/>
              </w:rPr>
            </w:pPr>
            <w:r w:rsidRPr="00EE0051">
              <w:rPr>
                <w:rFonts w:asciiTheme="minorHAnsi" w:hAnsiTheme="minorHAnsi"/>
                <w:sz w:val="22"/>
                <w:szCs w:val="22"/>
              </w:rPr>
              <w:t xml:space="preserve">El </w:t>
            </w:r>
            <w:r>
              <w:rPr>
                <w:rFonts w:asciiTheme="minorHAnsi" w:hAnsiTheme="minorHAnsi"/>
                <w:sz w:val="22"/>
                <w:szCs w:val="22"/>
              </w:rPr>
              <w:t>CU</w:t>
            </w:r>
            <w:r w:rsidRPr="00EE0051">
              <w:rPr>
                <w:rFonts w:asciiTheme="minorHAnsi" w:hAnsiTheme="minorHAnsi"/>
                <w:sz w:val="22"/>
                <w:szCs w:val="22"/>
              </w:rPr>
              <w:t xml:space="preserve"> comienza cuando el Encargado de</w:t>
            </w:r>
            <w:r>
              <w:rPr>
                <w:rFonts w:asciiTheme="minorHAnsi" w:hAnsiTheme="minorHAnsi"/>
                <w:sz w:val="22"/>
                <w:szCs w:val="22"/>
              </w:rPr>
              <w:t xml:space="preserve"> Depósito de Productos Terminados</w:t>
            </w:r>
            <w:r w:rsidRPr="00EE0051">
              <w:rPr>
                <w:rFonts w:asciiTheme="minorHAnsi" w:hAnsiTheme="minorHAnsi"/>
                <w:sz w:val="22"/>
                <w:szCs w:val="22"/>
              </w:rPr>
              <w:t xml:space="preserve"> </w:t>
            </w:r>
            <w:r>
              <w:rPr>
                <w:rFonts w:asciiTheme="minorHAnsi" w:hAnsiTheme="minorHAnsi"/>
                <w:sz w:val="22"/>
                <w:szCs w:val="22"/>
              </w:rPr>
              <w:t xml:space="preserve">(EDPT) </w:t>
            </w:r>
            <w:r w:rsidRPr="00EE0051">
              <w:rPr>
                <w:rFonts w:asciiTheme="minorHAnsi" w:hAnsiTheme="minorHAnsi"/>
                <w:sz w:val="22"/>
                <w:szCs w:val="22"/>
              </w:rPr>
              <w:t>recibe del Viajante una copia de las ordenes de pedido que este último debe entregar en su próximo viaje (la misma registra cliente,</w:t>
            </w:r>
            <w:r>
              <w:rPr>
                <w:rFonts w:asciiTheme="minorHAnsi" w:hAnsiTheme="minorHAnsi"/>
                <w:sz w:val="22"/>
                <w:szCs w:val="22"/>
              </w:rPr>
              <w:t xml:space="preserve"> vendedor, fecha de entrega prevista y, para cada producto,</w:t>
            </w:r>
            <w:r w:rsidRPr="00EE0051">
              <w:rPr>
                <w:rFonts w:asciiTheme="minorHAnsi" w:hAnsiTheme="minorHAnsi"/>
                <w:sz w:val="22"/>
                <w:szCs w:val="22"/>
              </w:rPr>
              <w:t xml:space="preserve"> modelo</w:t>
            </w:r>
            <w:r>
              <w:rPr>
                <w:rFonts w:asciiTheme="minorHAnsi" w:hAnsiTheme="minorHAnsi"/>
                <w:sz w:val="22"/>
                <w:szCs w:val="22"/>
              </w:rPr>
              <w:t>, color y</w:t>
            </w:r>
            <w:r w:rsidRPr="00EE0051">
              <w:rPr>
                <w:rFonts w:asciiTheme="minorHAnsi" w:hAnsiTheme="minorHAnsi"/>
                <w:sz w:val="22"/>
                <w:szCs w:val="22"/>
              </w:rPr>
              <w:t xml:space="preserve"> cantidad). El </w:t>
            </w:r>
            <w:r>
              <w:rPr>
                <w:rFonts w:asciiTheme="minorHAnsi" w:hAnsiTheme="minorHAnsi"/>
                <w:sz w:val="22"/>
                <w:szCs w:val="22"/>
              </w:rPr>
              <w:t>EDPT</w:t>
            </w:r>
            <w:r w:rsidRPr="00EE0051">
              <w:rPr>
                <w:rFonts w:asciiTheme="minorHAnsi" w:hAnsiTheme="minorHAnsi"/>
                <w:sz w:val="22"/>
                <w:szCs w:val="22"/>
              </w:rPr>
              <w:t>, en base a estas órdenes</w:t>
            </w:r>
            <w:r>
              <w:rPr>
                <w:rFonts w:asciiTheme="minorHAnsi" w:hAnsiTheme="minorHAnsi"/>
                <w:sz w:val="22"/>
                <w:szCs w:val="22"/>
              </w:rPr>
              <w:t xml:space="preserve">, 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14:paraId="11855C02" w14:textId="77777777" w:rsidR="00AC1A16" w:rsidRPr="00EE0051" w:rsidRDefault="00AC1A16" w:rsidP="00884472">
            <w:r w:rsidRPr="00EE0051">
              <w:t>Fin del CU.</w:t>
            </w:r>
          </w:p>
        </w:tc>
      </w:tr>
    </w:tbl>
    <w:p w14:paraId="3AE430BB" w14:textId="77777777" w:rsidR="00AC1A16" w:rsidRDefault="00AC1A16"/>
    <w:p w14:paraId="0447BA0C" w14:textId="77777777" w:rsidR="00AC1A16" w:rsidRDefault="00AC1A16" w:rsidP="00AC1A16">
      <w:pPr>
        <w:rPr>
          <w:lang w:val="en-US"/>
        </w:rPr>
      </w:pPr>
      <w:r>
        <w:fldChar w:fldCharType="end"/>
      </w:r>
      <w:r>
        <w:fldChar w:fldCharType="begin"/>
      </w:r>
      <w:r>
        <w:instrText xml:space="preserve"> INCLUDETEXT "D:\\Documenti-Federico\\UTN\\PRO\\REP\\01. Modelado de Negocio\\Casos de uso\\12_Realizar_Devolución_de_Productos_Terminados_del_Viajante.docx"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51500F" w14:paraId="6F2DFA7A" w14:textId="77777777" w:rsidTr="00884472">
        <w:tc>
          <w:tcPr>
            <w:tcW w:w="1667" w:type="dxa"/>
            <w:tcBorders>
              <w:top w:val="single" w:sz="4" w:space="0" w:color="auto"/>
              <w:left w:val="single" w:sz="4" w:space="0" w:color="auto"/>
              <w:bottom w:val="single" w:sz="4" w:space="0" w:color="auto"/>
              <w:right w:val="nil"/>
            </w:tcBorders>
          </w:tcPr>
          <w:p w14:paraId="7E2CE895" w14:textId="77777777" w:rsidR="00AC1A16" w:rsidRPr="000246BA" w:rsidRDefault="00AC1A16">
            <w:pPr>
              <w:rPr>
                <w:b/>
              </w:rPr>
            </w:pPr>
            <w:r w:rsidRPr="000246BA">
              <w:rPr>
                <w:b/>
              </w:rPr>
              <w:t>Nivel de CU:</w:t>
            </w:r>
          </w:p>
        </w:tc>
        <w:tc>
          <w:tcPr>
            <w:tcW w:w="3655" w:type="dxa"/>
            <w:gridSpan w:val="2"/>
            <w:tcBorders>
              <w:left w:val="nil"/>
              <w:right w:val="nil"/>
            </w:tcBorders>
          </w:tcPr>
          <w:p w14:paraId="1BE392BE" w14:textId="77777777" w:rsidR="00AC1A16" w:rsidRPr="000246BA" w:rsidRDefault="00AC1A16" w:rsidP="00884472">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14:paraId="04814B2F" w14:textId="77777777" w:rsidR="00AC1A16" w:rsidRPr="000246BA" w:rsidRDefault="00AC1A16">
            <w:r w:rsidRPr="000246BA">
              <w:rPr>
                <w:rFonts w:cstheme="minorHAnsi"/>
              </w:rPr>
              <w:sym w:font="Wingdings" w:char="F0A8"/>
            </w:r>
            <w:r w:rsidRPr="000246BA">
              <w:rPr>
                <w:rFonts w:cstheme="minorHAnsi"/>
              </w:rPr>
              <w:t>Sistema</w:t>
            </w:r>
          </w:p>
        </w:tc>
      </w:tr>
      <w:tr w:rsidR="00AC1A16" w:rsidRPr="0051500F" w14:paraId="1EE4D595" w14:textId="77777777" w:rsidTr="00884472">
        <w:tc>
          <w:tcPr>
            <w:tcW w:w="1667" w:type="dxa"/>
            <w:tcBorders>
              <w:top w:val="single" w:sz="4" w:space="0" w:color="auto"/>
              <w:left w:val="single" w:sz="4" w:space="0" w:color="auto"/>
              <w:bottom w:val="single" w:sz="4" w:space="0" w:color="auto"/>
              <w:right w:val="nil"/>
            </w:tcBorders>
          </w:tcPr>
          <w:p w14:paraId="51EF0132" w14:textId="77777777" w:rsidR="00AC1A16" w:rsidRPr="000246BA" w:rsidRDefault="00AC1A16">
            <w:pPr>
              <w:rPr>
                <w:b/>
              </w:rPr>
            </w:pPr>
            <w:r w:rsidRPr="000246BA">
              <w:rPr>
                <w:rFonts w:cstheme="minorHAnsi"/>
                <w:b/>
              </w:rPr>
              <w:t>Nombre de CU:</w:t>
            </w:r>
          </w:p>
        </w:tc>
        <w:tc>
          <w:tcPr>
            <w:tcW w:w="5670" w:type="dxa"/>
            <w:gridSpan w:val="4"/>
            <w:tcBorders>
              <w:left w:val="nil"/>
            </w:tcBorders>
          </w:tcPr>
          <w:p w14:paraId="590DC423" w14:textId="77777777" w:rsidR="00AC1A16" w:rsidRPr="000246BA" w:rsidRDefault="00AC1A16" w:rsidP="00884472">
            <w:r w:rsidRPr="000246BA">
              <w:t>Realizar Devolución de Productos Terminados del Viajante</w:t>
            </w:r>
          </w:p>
        </w:tc>
        <w:tc>
          <w:tcPr>
            <w:tcW w:w="568" w:type="dxa"/>
            <w:tcBorders>
              <w:left w:val="nil"/>
              <w:right w:val="nil"/>
            </w:tcBorders>
          </w:tcPr>
          <w:p w14:paraId="002A5EEA" w14:textId="77777777" w:rsidR="00AC1A16" w:rsidRPr="000246BA" w:rsidRDefault="00AC1A16">
            <w:pPr>
              <w:rPr>
                <w:b/>
              </w:rPr>
            </w:pPr>
            <w:r w:rsidRPr="000246BA">
              <w:rPr>
                <w:b/>
              </w:rPr>
              <w:t>ID:</w:t>
            </w:r>
          </w:p>
        </w:tc>
        <w:tc>
          <w:tcPr>
            <w:tcW w:w="708" w:type="dxa"/>
            <w:tcBorders>
              <w:left w:val="nil"/>
            </w:tcBorders>
          </w:tcPr>
          <w:p w14:paraId="7487F592" w14:textId="77777777" w:rsidR="00AC1A16" w:rsidRPr="000246BA" w:rsidRDefault="00AC1A16">
            <w:r w:rsidRPr="000246BA">
              <w:t>12</w:t>
            </w:r>
          </w:p>
        </w:tc>
      </w:tr>
      <w:tr w:rsidR="00AC1A16" w:rsidRPr="0051500F" w14:paraId="3EAA4C10" w14:textId="77777777" w:rsidTr="00884472">
        <w:tc>
          <w:tcPr>
            <w:tcW w:w="1667" w:type="dxa"/>
            <w:tcBorders>
              <w:top w:val="single" w:sz="4" w:space="0" w:color="auto"/>
              <w:left w:val="single" w:sz="4" w:space="0" w:color="auto"/>
              <w:bottom w:val="single" w:sz="4" w:space="0" w:color="auto"/>
              <w:right w:val="nil"/>
            </w:tcBorders>
          </w:tcPr>
          <w:p w14:paraId="4BE27A70" w14:textId="77777777" w:rsidR="00AC1A16" w:rsidRPr="000246BA" w:rsidRDefault="00AC1A16">
            <w:pPr>
              <w:rPr>
                <w:b/>
              </w:rPr>
            </w:pPr>
            <w:r w:rsidRPr="000246BA">
              <w:rPr>
                <w:b/>
              </w:rPr>
              <w:t>Actor principal:</w:t>
            </w:r>
          </w:p>
        </w:tc>
        <w:tc>
          <w:tcPr>
            <w:tcW w:w="2436" w:type="dxa"/>
            <w:tcBorders>
              <w:left w:val="nil"/>
            </w:tcBorders>
          </w:tcPr>
          <w:p w14:paraId="4A7FF533" w14:textId="77777777" w:rsidR="00AC1A16" w:rsidRPr="000246BA" w:rsidRDefault="00AC1A16">
            <w:r w:rsidRPr="000246BA">
              <w:t>Cliente</w:t>
            </w:r>
          </w:p>
        </w:tc>
        <w:tc>
          <w:tcPr>
            <w:tcW w:w="1958" w:type="dxa"/>
            <w:gridSpan w:val="2"/>
            <w:tcBorders>
              <w:right w:val="nil"/>
            </w:tcBorders>
          </w:tcPr>
          <w:p w14:paraId="29EE8F8D" w14:textId="77777777" w:rsidR="00AC1A16" w:rsidRPr="000246BA" w:rsidRDefault="00AC1A16">
            <w:pPr>
              <w:rPr>
                <w:b/>
              </w:rPr>
            </w:pPr>
            <w:r w:rsidRPr="000246BA">
              <w:rPr>
                <w:b/>
              </w:rPr>
              <w:t>Actor Secundario:</w:t>
            </w:r>
          </w:p>
        </w:tc>
        <w:tc>
          <w:tcPr>
            <w:tcW w:w="2552" w:type="dxa"/>
            <w:gridSpan w:val="3"/>
            <w:tcBorders>
              <w:left w:val="nil"/>
            </w:tcBorders>
          </w:tcPr>
          <w:p w14:paraId="4005EEE3" w14:textId="77777777" w:rsidR="00AC1A16" w:rsidRPr="000246BA" w:rsidRDefault="00AC1A16">
            <w:r w:rsidRPr="000246BA">
              <w:t>No aplica</w:t>
            </w:r>
          </w:p>
        </w:tc>
      </w:tr>
      <w:tr w:rsidR="00AC1A16" w:rsidRPr="0051500F" w14:paraId="78F1F9C9" w14:textId="77777777" w:rsidTr="00884472">
        <w:tc>
          <w:tcPr>
            <w:tcW w:w="1667" w:type="dxa"/>
            <w:tcBorders>
              <w:top w:val="single" w:sz="4" w:space="0" w:color="auto"/>
              <w:left w:val="single" w:sz="4" w:space="0" w:color="auto"/>
              <w:bottom w:val="single" w:sz="4" w:space="0" w:color="auto"/>
              <w:right w:val="nil"/>
            </w:tcBorders>
          </w:tcPr>
          <w:p w14:paraId="2634D43C" w14:textId="77777777" w:rsidR="00AC1A16" w:rsidRPr="000246BA" w:rsidRDefault="00AC1A16" w:rsidP="00884472">
            <w:pPr>
              <w:rPr>
                <w:b/>
              </w:rPr>
            </w:pPr>
            <w:r w:rsidRPr="000246BA">
              <w:rPr>
                <w:b/>
              </w:rPr>
              <w:t>Tipo de CU:</w:t>
            </w:r>
          </w:p>
        </w:tc>
        <w:tc>
          <w:tcPr>
            <w:tcW w:w="3655" w:type="dxa"/>
            <w:gridSpan w:val="2"/>
            <w:tcBorders>
              <w:left w:val="nil"/>
              <w:right w:val="nil"/>
            </w:tcBorders>
          </w:tcPr>
          <w:p w14:paraId="53BED424" w14:textId="77777777" w:rsidR="00AC1A16" w:rsidRPr="000246BA" w:rsidRDefault="00AC1A16" w:rsidP="00884472">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14:paraId="5ADD5AD1" w14:textId="77777777" w:rsidR="00AC1A16" w:rsidRPr="000246BA" w:rsidRDefault="00AC1A16" w:rsidP="00884472">
            <w:r w:rsidRPr="000246BA">
              <w:rPr>
                <w:rFonts w:cstheme="minorHAnsi"/>
              </w:rPr>
              <w:sym w:font="Wingdings" w:char="F0A8"/>
            </w:r>
            <w:r w:rsidRPr="000246BA">
              <w:rPr>
                <w:rFonts w:cstheme="minorHAnsi"/>
              </w:rPr>
              <w:t>Abstracto</w:t>
            </w:r>
          </w:p>
        </w:tc>
      </w:tr>
      <w:tr w:rsidR="00AC1A16" w:rsidRPr="0051500F" w14:paraId="7230DC56" w14:textId="77777777" w:rsidTr="00884472">
        <w:tc>
          <w:tcPr>
            <w:tcW w:w="1667" w:type="dxa"/>
            <w:tcBorders>
              <w:top w:val="single" w:sz="4" w:space="0" w:color="auto"/>
              <w:left w:val="single" w:sz="4" w:space="0" w:color="auto"/>
              <w:bottom w:val="single" w:sz="4" w:space="0" w:color="auto"/>
              <w:right w:val="nil"/>
            </w:tcBorders>
          </w:tcPr>
          <w:p w14:paraId="76088981" w14:textId="77777777" w:rsidR="00AC1A16" w:rsidRPr="000246BA" w:rsidRDefault="00AC1A16">
            <w:pPr>
              <w:rPr>
                <w:b/>
              </w:rPr>
            </w:pPr>
            <w:r w:rsidRPr="000246BA">
              <w:rPr>
                <w:b/>
              </w:rPr>
              <w:t>Objetivo:</w:t>
            </w:r>
          </w:p>
        </w:tc>
        <w:tc>
          <w:tcPr>
            <w:tcW w:w="6946" w:type="dxa"/>
            <w:gridSpan w:val="6"/>
            <w:tcBorders>
              <w:left w:val="nil"/>
            </w:tcBorders>
          </w:tcPr>
          <w:p w14:paraId="409012DF" w14:textId="77777777" w:rsidR="00AC1A16" w:rsidRPr="000246BA" w:rsidRDefault="00AC1A16" w:rsidP="00884472">
            <w:r w:rsidRPr="000246BA">
              <w:t>Ingresar los productos terminados devueltos por el Viajante al depósito de productos terminados</w:t>
            </w:r>
          </w:p>
        </w:tc>
      </w:tr>
      <w:tr w:rsidR="00AC1A16" w:rsidRPr="0051500F" w14:paraId="3A17BA19" w14:textId="77777777" w:rsidTr="00884472">
        <w:tc>
          <w:tcPr>
            <w:tcW w:w="1667" w:type="dxa"/>
            <w:tcBorders>
              <w:top w:val="single" w:sz="4" w:space="0" w:color="auto"/>
              <w:left w:val="single" w:sz="4" w:space="0" w:color="auto"/>
              <w:bottom w:val="single" w:sz="4" w:space="0" w:color="auto"/>
              <w:right w:val="nil"/>
            </w:tcBorders>
          </w:tcPr>
          <w:p w14:paraId="5781BB96" w14:textId="77777777" w:rsidR="00AC1A16" w:rsidRPr="000246BA" w:rsidRDefault="00AC1A16">
            <w:pPr>
              <w:rPr>
                <w:b/>
              </w:rPr>
            </w:pPr>
            <w:r w:rsidRPr="000246BA">
              <w:rPr>
                <w:b/>
              </w:rPr>
              <w:t>Éxito:</w:t>
            </w:r>
          </w:p>
        </w:tc>
        <w:tc>
          <w:tcPr>
            <w:tcW w:w="6946" w:type="dxa"/>
            <w:gridSpan w:val="6"/>
            <w:tcBorders>
              <w:left w:val="nil"/>
              <w:bottom w:val="single" w:sz="4" w:space="0" w:color="auto"/>
            </w:tcBorders>
          </w:tcPr>
          <w:p w14:paraId="27065C82" w14:textId="77777777" w:rsidR="00AC1A16" w:rsidRPr="000246BA" w:rsidRDefault="00AC1A16" w:rsidP="00884472">
            <w:r w:rsidRPr="000246BA">
              <w:t>Los productos terminados devueltos por el viajante regresan al depósito de productos terminados</w:t>
            </w:r>
            <w:r>
              <w:t>.</w:t>
            </w:r>
          </w:p>
        </w:tc>
      </w:tr>
      <w:tr w:rsidR="00AC1A16" w:rsidRPr="0051500F" w14:paraId="4D1F3864" w14:textId="77777777" w:rsidTr="00884472">
        <w:tc>
          <w:tcPr>
            <w:tcW w:w="8613" w:type="dxa"/>
            <w:gridSpan w:val="7"/>
            <w:tcBorders>
              <w:top w:val="single" w:sz="4" w:space="0" w:color="auto"/>
              <w:left w:val="single" w:sz="4" w:space="0" w:color="auto"/>
              <w:bottom w:val="nil"/>
              <w:right w:val="single" w:sz="4" w:space="0" w:color="auto"/>
            </w:tcBorders>
          </w:tcPr>
          <w:p w14:paraId="3B4B26E0" w14:textId="77777777" w:rsidR="00AC1A16" w:rsidRPr="000246BA" w:rsidRDefault="00AC1A16">
            <w:r w:rsidRPr="000246BA">
              <w:rPr>
                <w:b/>
              </w:rPr>
              <w:t>Descripción:</w:t>
            </w:r>
          </w:p>
        </w:tc>
      </w:tr>
      <w:tr w:rsidR="00AC1A16" w:rsidRPr="0051500F" w14:paraId="6F4850D2" w14:textId="77777777" w:rsidTr="00884472">
        <w:tc>
          <w:tcPr>
            <w:tcW w:w="8613" w:type="dxa"/>
            <w:gridSpan w:val="7"/>
            <w:tcBorders>
              <w:top w:val="nil"/>
              <w:left w:val="single" w:sz="4" w:space="0" w:color="auto"/>
              <w:bottom w:val="single" w:sz="4" w:space="0" w:color="auto"/>
              <w:right w:val="single" w:sz="4" w:space="0" w:color="auto"/>
            </w:tcBorders>
          </w:tcPr>
          <w:p w14:paraId="41C32613" w14:textId="77777777" w:rsidR="00AC1A16" w:rsidRPr="000246BA" w:rsidRDefault="00AC1A16" w:rsidP="00884472">
            <w:r w:rsidRPr="000246BA">
              <w:t>El CU comienza cuando el Viajante regresa a la empresa con los productos terminados que han sido devueltos por el cliente o no han sido entregados.</w:t>
            </w:r>
          </w:p>
          <w:p w14:paraId="76988742" w14:textId="77777777" w:rsidR="00AC1A16" w:rsidRPr="000246BA" w:rsidRDefault="00AC1A16" w:rsidP="00884472">
            <w:r w:rsidRPr="000246BA">
              <w:t>El Viajante entrega los productos terminados al Encargado de Depósito de Productos Terminados (EDPT), el cual procede a registrar la cantidad, modelo, tamaño y color de los productos terminados devueltos por el Viajante, también se registra el Viajante, el cliente y el motivo de devolución. De esta forma los productos terminados vuelven a estar disponibles en el Depósito de Productos Terminados.</w:t>
            </w:r>
          </w:p>
          <w:p w14:paraId="5489DF71" w14:textId="77777777" w:rsidR="00AC1A16" w:rsidRPr="000246BA" w:rsidRDefault="00AC1A16" w:rsidP="00884472">
            <w:r w:rsidRPr="000246BA">
              <w:t>El EDPT procede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14:paraId="484DE49E" w14:textId="77777777" w:rsidR="00AC1A16" w:rsidRPr="000246BA" w:rsidRDefault="00AC1A16" w:rsidP="00884472">
            <w:r w:rsidRPr="000246BA">
              <w:lastRenderedPageBreak/>
              <w:t>Fin del CU.</w:t>
            </w:r>
          </w:p>
        </w:tc>
      </w:tr>
    </w:tbl>
    <w:p w14:paraId="445176CF" w14:textId="77777777" w:rsidR="00AC1A16" w:rsidRPr="0051500F" w:rsidRDefault="00AC1A16"/>
    <w:p w14:paraId="730D46AC" w14:textId="77777777" w:rsidR="00AC1A16" w:rsidRDefault="00AC1A16" w:rsidP="00AC1A16">
      <w:pPr>
        <w:rPr>
          <w:lang w:val="en-US"/>
        </w:rPr>
      </w:pPr>
      <w:r>
        <w:fldChar w:fldCharType="end"/>
      </w:r>
      <w:r>
        <w:fldChar w:fldCharType="begin"/>
      </w:r>
      <w:r>
        <w:instrText xml:space="preserve"> INCLUDETEXT "D:\\Documenti-Federico\\UTN\\PRO\\REP\\01. Modelado de Negocio\\Casos de uso\\13. Facturar.docx"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0446AD9A" w14:textId="77777777" w:rsidTr="00884472">
        <w:tc>
          <w:tcPr>
            <w:tcW w:w="1667" w:type="dxa"/>
            <w:tcBorders>
              <w:top w:val="single" w:sz="4" w:space="0" w:color="auto"/>
              <w:left w:val="single" w:sz="4" w:space="0" w:color="auto"/>
              <w:bottom w:val="single" w:sz="4" w:space="0" w:color="auto"/>
              <w:right w:val="nil"/>
            </w:tcBorders>
          </w:tcPr>
          <w:p w14:paraId="7A6A69B0" w14:textId="77777777" w:rsidR="00AC1A16" w:rsidRPr="00C7061A" w:rsidRDefault="00AC1A16">
            <w:pPr>
              <w:rPr>
                <w:b/>
              </w:rPr>
            </w:pPr>
            <w:r w:rsidRPr="00C7061A">
              <w:rPr>
                <w:b/>
              </w:rPr>
              <w:t>Nivel de CU</w:t>
            </w:r>
            <w:r>
              <w:rPr>
                <w:b/>
              </w:rPr>
              <w:t>:</w:t>
            </w:r>
          </w:p>
        </w:tc>
        <w:tc>
          <w:tcPr>
            <w:tcW w:w="3655" w:type="dxa"/>
            <w:gridSpan w:val="2"/>
            <w:tcBorders>
              <w:left w:val="nil"/>
              <w:right w:val="nil"/>
            </w:tcBorders>
          </w:tcPr>
          <w:p w14:paraId="5F658F1B" w14:textId="77777777" w:rsidR="00AC1A16" w:rsidRDefault="00AC1A16" w:rsidP="00884472">
            <w:r>
              <w:rPr>
                <w:rFonts w:cstheme="minorHAnsi"/>
                <w:sz w:val="20"/>
              </w:rPr>
              <w:sym w:font="Wingdings" w:char="F0FD"/>
            </w:r>
            <w:r>
              <w:rPr>
                <w:rFonts w:cstheme="minorHAnsi"/>
                <w:sz w:val="20"/>
              </w:rPr>
              <w:t xml:space="preserve">Negocio </w:t>
            </w:r>
          </w:p>
        </w:tc>
        <w:tc>
          <w:tcPr>
            <w:tcW w:w="3291" w:type="dxa"/>
            <w:gridSpan w:val="4"/>
            <w:tcBorders>
              <w:left w:val="nil"/>
            </w:tcBorders>
          </w:tcPr>
          <w:p w14:paraId="562FD68C" w14:textId="77777777" w:rsidR="00AC1A16" w:rsidRDefault="00AC1A16">
            <w:r>
              <w:rPr>
                <w:rFonts w:cstheme="minorHAnsi"/>
                <w:sz w:val="20"/>
              </w:rPr>
              <w:sym w:font="Wingdings" w:char="F0A8"/>
            </w:r>
            <w:r>
              <w:rPr>
                <w:rFonts w:cstheme="minorHAnsi"/>
                <w:sz w:val="20"/>
              </w:rPr>
              <w:t>Sistema</w:t>
            </w:r>
          </w:p>
        </w:tc>
      </w:tr>
      <w:tr w:rsidR="00AC1A16" w14:paraId="567F0C48" w14:textId="77777777" w:rsidTr="00884472">
        <w:tc>
          <w:tcPr>
            <w:tcW w:w="1667" w:type="dxa"/>
            <w:tcBorders>
              <w:top w:val="single" w:sz="4" w:space="0" w:color="auto"/>
              <w:left w:val="single" w:sz="4" w:space="0" w:color="auto"/>
              <w:bottom w:val="single" w:sz="4" w:space="0" w:color="auto"/>
              <w:right w:val="nil"/>
            </w:tcBorders>
          </w:tcPr>
          <w:p w14:paraId="267EA046" w14:textId="77777777" w:rsidR="00AC1A16" w:rsidRPr="00C7061A" w:rsidRDefault="00AC1A16">
            <w:pPr>
              <w:rPr>
                <w:b/>
              </w:rPr>
            </w:pPr>
            <w:r w:rsidRPr="00C7061A">
              <w:rPr>
                <w:rFonts w:cstheme="minorHAnsi"/>
                <w:b/>
              </w:rPr>
              <w:t>Nombre de CU</w:t>
            </w:r>
            <w:r>
              <w:rPr>
                <w:rFonts w:cstheme="minorHAnsi"/>
                <w:b/>
              </w:rPr>
              <w:t>:</w:t>
            </w:r>
          </w:p>
        </w:tc>
        <w:tc>
          <w:tcPr>
            <w:tcW w:w="5670" w:type="dxa"/>
            <w:gridSpan w:val="4"/>
            <w:tcBorders>
              <w:left w:val="nil"/>
            </w:tcBorders>
          </w:tcPr>
          <w:p w14:paraId="62D7612A" w14:textId="77777777" w:rsidR="00AC1A16" w:rsidRDefault="00AC1A16">
            <w:r>
              <w:t>Facturar</w:t>
            </w:r>
          </w:p>
        </w:tc>
        <w:tc>
          <w:tcPr>
            <w:tcW w:w="568" w:type="dxa"/>
            <w:tcBorders>
              <w:left w:val="nil"/>
              <w:right w:val="nil"/>
            </w:tcBorders>
          </w:tcPr>
          <w:p w14:paraId="7BB769E3" w14:textId="77777777" w:rsidR="00AC1A16" w:rsidRPr="006245C7" w:rsidRDefault="00AC1A16">
            <w:pPr>
              <w:rPr>
                <w:b/>
              </w:rPr>
            </w:pPr>
            <w:r w:rsidRPr="006245C7">
              <w:rPr>
                <w:b/>
              </w:rPr>
              <w:t>ID</w:t>
            </w:r>
            <w:r>
              <w:rPr>
                <w:b/>
              </w:rPr>
              <w:t>:</w:t>
            </w:r>
          </w:p>
        </w:tc>
        <w:tc>
          <w:tcPr>
            <w:tcW w:w="708" w:type="dxa"/>
            <w:tcBorders>
              <w:left w:val="nil"/>
            </w:tcBorders>
          </w:tcPr>
          <w:p w14:paraId="46661D4E" w14:textId="77777777" w:rsidR="00AC1A16" w:rsidRDefault="00AC1A16">
            <w:r>
              <w:t>13</w:t>
            </w:r>
          </w:p>
        </w:tc>
      </w:tr>
      <w:tr w:rsidR="00AC1A16" w14:paraId="33EBB646" w14:textId="77777777" w:rsidTr="00884472">
        <w:tc>
          <w:tcPr>
            <w:tcW w:w="1667" w:type="dxa"/>
            <w:tcBorders>
              <w:top w:val="single" w:sz="4" w:space="0" w:color="auto"/>
              <w:left w:val="single" w:sz="4" w:space="0" w:color="auto"/>
              <w:bottom w:val="single" w:sz="4" w:space="0" w:color="auto"/>
              <w:right w:val="nil"/>
            </w:tcBorders>
          </w:tcPr>
          <w:p w14:paraId="630702EA" w14:textId="77777777" w:rsidR="00AC1A16" w:rsidRPr="00C7061A" w:rsidRDefault="00AC1A16">
            <w:pPr>
              <w:rPr>
                <w:b/>
              </w:rPr>
            </w:pPr>
            <w:r w:rsidRPr="00C7061A">
              <w:rPr>
                <w:b/>
              </w:rPr>
              <w:t>Actor principal</w:t>
            </w:r>
            <w:r>
              <w:rPr>
                <w:b/>
              </w:rPr>
              <w:t>:</w:t>
            </w:r>
          </w:p>
        </w:tc>
        <w:tc>
          <w:tcPr>
            <w:tcW w:w="2436" w:type="dxa"/>
            <w:tcBorders>
              <w:left w:val="nil"/>
            </w:tcBorders>
          </w:tcPr>
          <w:p w14:paraId="1F07C644" w14:textId="77777777" w:rsidR="00AC1A16" w:rsidRDefault="00AC1A16">
            <w:r>
              <w:t>No aplica</w:t>
            </w:r>
          </w:p>
        </w:tc>
        <w:tc>
          <w:tcPr>
            <w:tcW w:w="1958" w:type="dxa"/>
            <w:gridSpan w:val="2"/>
            <w:tcBorders>
              <w:right w:val="nil"/>
            </w:tcBorders>
          </w:tcPr>
          <w:p w14:paraId="084DF0D4" w14:textId="77777777" w:rsidR="00AC1A16" w:rsidRPr="00C7061A" w:rsidRDefault="00AC1A16">
            <w:pPr>
              <w:rPr>
                <w:b/>
              </w:rPr>
            </w:pPr>
            <w:r w:rsidRPr="00C7061A">
              <w:rPr>
                <w:b/>
              </w:rPr>
              <w:t>Actor Secundario:</w:t>
            </w:r>
          </w:p>
        </w:tc>
        <w:tc>
          <w:tcPr>
            <w:tcW w:w="2552" w:type="dxa"/>
            <w:gridSpan w:val="3"/>
            <w:tcBorders>
              <w:left w:val="nil"/>
            </w:tcBorders>
          </w:tcPr>
          <w:p w14:paraId="311CAB7D" w14:textId="77777777" w:rsidR="00AC1A16" w:rsidRDefault="00AC1A16"/>
        </w:tc>
      </w:tr>
      <w:tr w:rsidR="00AC1A16" w14:paraId="343EEDFD" w14:textId="77777777" w:rsidTr="00884472">
        <w:tc>
          <w:tcPr>
            <w:tcW w:w="1667" w:type="dxa"/>
            <w:tcBorders>
              <w:top w:val="single" w:sz="4" w:space="0" w:color="auto"/>
              <w:left w:val="single" w:sz="4" w:space="0" w:color="auto"/>
              <w:bottom w:val="single" w:sz="4" w:space="0" w:color="auto"/>
              <w:right w:val="nil"/>
            </w:tcBorders>
          </w:tcPr>
          <w:p w14:paraId="74BC696D" w14:textId="77777777" w:rsidR="00AC1A16" w:rsidRPr="00C7061A" w:rsidRDefault="00AC1A16" w:rsidP="00884472">
            <w:pPr>
              <w:rPr>
                <w:b/>
              </w:rPr>
            </w:pPr>
            <w:r>
              <w:rPr>
                <w:b/>
              </w:rPr>
              <w:t xml:space="preserve">Tipo de </w:t>
            </w:r>
            <w:r w:rsidRPr="00C7061A">
              <w:rPr>
                <w:b/>
              </w:rPr>
              <w:t>CU</w:t>
            </w:r>
            <w:r>
              <w:rPr>
                <w:b/>
              </w:rPr>
              <w:t>:</w:t>
            </w:r>
          </w:p>
        </w:tc>
        <w:tc>
          <w:tcPr>
            <w:tcW w:w="3655" w:type="dxa"/>
            <w:gridSpan w:val="2"/>
            <w:tcBorders>
              <w:left w:val="nil"/>
              <w:right w:val="nil"/>
            </w:tcBorders>
          </w:tcPr>
          <w:p w14:paraId="7B257E2B" w14:textId="77777777" w:rsidR="00AC1A16" w:rsidRDefault="00AC1A16" w:rsidP="00884472">
            <w:r>
              <w:rPr>
                <w:rFonts w:cstheme="minorHAnsi"/>
                <w:sz w:val="20"/>
              </w:rPr>
              <w:sym w:font="Wingdings" w:char="F0FD"/>
            </w:r>
            <w:r>
              <w:rPr>
                <w:rFonts w:cstheme="minorHAnsi"/>
                <w:sz w:val="20"/>
              </w:rPr>
              <w:t xml:space="preserve">Concreto </w:t>
            </w:r>
          </w:p>
        </w:tc>
        <w:tc>
          <w:tcPr>
            <w:tcW w:w="3291" w:type="dxa"/>
            <w:gridSpan w:val="4"/>
            <w:tcBorders>
              <w:left w:val="nil"/>
            </w:tcBorders>
          </w:tcPr>
          <w:p w14:paraId="68663653" w14:textId="77777777" w:rsidR="00AC1A16" w:rsidRDefault="00AC1A16" w:rsidP="00884472">
            <w:r>
              <w:rPr>
                <w:rFonts w:cstheme="minorHAnsi"/>
                <w:sz w:val="20"/>
              </w:rPr>
              <w:sym w:font="Wingdings" w:char="F0A8"/>
            </w:r>
            <w:r>
              <w:rPr>
                <w:rFonts w:cstheme="minorHAnsi"/>
                <w:sz w:val="20"/>
              </w:rPr>
              <w:t>Abstracto</w:t>
            </w:r>
          </w:p>
        </w:tc>
      </w:tr>
      <w:tr w:rsidR="00AC1A16" w14:paraId="26D943DC" w14:textId="77777777" w:rsidTr="00884472">
        <w:tc>
          <w:tcPr>
            <w:tcW w:w="1667" w:type="dxa"/>
            <w:tcBorders>
              <w:top w:val="single" w:sz="4" w:space="0" w:color="auto"/>
              <w:left w:val="single" w:sz="4" w:space="0" w:color="auto"/>
              <w:bottom w:val="single" w:sz="4" w:space="0" w:color="auto"/>
              <w:right w:val="nil"/>
            </w:tcBorders>
          </w:tcPr>
          <w:p w14:paraId="6D3CC299" w14:textId="77777777" w:rsidR="00AC1A16" w:rsidRPr="00C7061A" w:rsidRDefault="00AC1A16">
            <w:pPr>
              <w:rPr>
                <w:b/>
              </w:rPr>
            </w:pPr>
            <w:r w:rsidRPr="00C7061A">
              <w:rPr>
                <w:b/>
              </w:rPr>
              <w:t>Objetivo:</w:t>
            </w:r>
          </w:p>
        </w:tc>
        <w:tc>
          <w:tcPr>
            <w:tcW w:w="6946" w:type="dxa"/>
            <w:gridSpan w:val="6"/>
            <w:tcBorders>
              <w:left w:val="nil"/>
            </w:tcBorders>
          </w:tcPr>
          <w:p w14:paraId="4F02508E" w14:textId="77777777" w:rsidR="00AC1A16" w:rsidRDefault="00AC1A16">
            <w:r>
              <w:t>Se genera la factura de una venta realizada por el viajante</w:t>
            </w:r>
          </w:p>
        </w:tc>
      </w:tr>
      <w:tr w:rsidR="00AC1A16" w14:paraId="4B346CAF" w14:textId="77777777" w:rsidTr="00884472">
        <w:tc>
          <w:tcPr>
            <w:tcW w:w="1667" w:type="dxa"/>
            <w:tcBorders>
              <w:top w:val="single" w:sz="4" w:space="0" w:color="auto"/>
              <w:left w:val="single" w:sz="4" w:space="0" w:color="auto"/>
              <w:bottom w:val="single" w:sz="4" w:space="0" w:color="auto"/>
              <w:right w:val="nil"/>
            </w:tcBorders>
          </w:tcPr>
          <w:p w14:paraId="780D1474" w14:textId="77777777" w:rsidR="00AC1A16" w:rsidRPr="00C7061A" w:rsidRDefault="00AC1A16">
            <w:pPr>
              <w:rPr>
                <w:b/>
              </w:rPr>
            </w:pPr>
            <w:r w:rsidRPr="00C7061A">
              <w:rPr>
                <w:b/>
              </w:rPr>
              <w:t>Éxito:</w:t>
            </w:r>
          </w:p>
        </w:tc>
        <w:tc>
          <w:tcPr>
            <w:tcW w:w="6946" w:type="dxa"/>
            <w:gridSpan w:val="6"/>
            <w:tcBorders>
              <w:left w:val="nil"/>
              <w:bottom w:val="single" w:sz="4" w:space="0" w:color="auto"/>
            </w:tcBorders>
          </w:tcPr>
          <w:p w14:paraId="28D69590" w14:textId="77777777" w:rsidR="00AC1A16" w:rsidRDefault="00AC1A16">
            <w:r>
              <w:t>Se genera y registra la factura.</w:t>
            </w:r>
          </w:p>
        </w:tc>
      </w:tr>
      <w:tr w:rsidR="00AC1A16" w14:paraId="1A5B77CB" w14:textId="77777777" w:rsidTr="00884472">
        <w:tc>
          <w:tcPr>
            <w:tcW w:w="8613" w:type="dxa"/>
            <w:gridSpan w:val="7"/>
            <w:tcBorders>
              <w:top w:val="single" w:sz="4" w:space="0" w:color="auto"/>
              <w:left w:val="single" w:sz="4" w:space="0" w:color="auto"/>
              <w:bottom w:val="nil"/>
              <w:right w:val="single" w:sz="4" w:space="0" w:color="auto"/>
            </w:tcBorders>
          </w:tcPr>
          <w:p w14:paraId="353A5855" w14:textId="77777777" w:rsidR="00AC1A16" w:rsidRDefault="00AC1A16">
            <w:r w:rsidRPr="00C7061A">
              <w:rPr>
                <w:b/>
              </w:rPr>
              <w:t>Descripción</w:t>
            </w:r>
            <w:r>
              <w:rPr>
                <w:b/>
              </w:rPr>
              <w:t>:</w:t>
            </w:r>
          </w:p>
        </w:tc>
      </w:tr>
      <w:tr w:rsidR="00AC1A16" w14:paraId="023E6C02" w14:textId="77777777" w:rsidTr="00884472">
        <w:tc>
          <w:tcPr>
            <w:tcW w:w="8613" w:type="dxa"/>
            <w:gridSpan w:val="7"/>
            <w:tcBorders>
              <w:top w:val="nil"/>
              <w:left w:val="single" w:sz="4" w:space="0" w:color="auto"/>
              <w:bottom w:val="single" w:sz="4" w:space="0" w:color="auto"/>
              <w:right w:val="single" w:sz="4" w:space="0" w:color="auto"/>
            </w:tcBorders>
          </w:tcPr>
          <w:p w14:paraId="420F6217" w14:textId="77777777" w:rsidR="00AC1A16" w:rsidRDefault="00AC1A16" w:rsidP="00884472">
            <w:r>
              <w:t>El CU comienza cuando el Responsable de Compras decide facturar las ventas realizadas por el Viajante. A partir del comprobante de venta, se genera la factura que incluye El número de factura, La razón social del cliente y para cada producto, el código del mismo, la cantidad, el precio unitario y el subtotal. Dependiendo de la condición de IVA del cliente, se genera un tipo de factura distinto, discriminando o no el IVA.</w:t>
            </w:r>
          </w:p>
          <w:p w14:paraId="6332E0CC" w14:textId="77777777" w:rsidR="00AC1A16" w:rsidRDefault="00AC1A16" w:rsidP="00884472">
            <w:r>
              <w:t>El Responsable de ventas almacena las facturas, para luego entregarlas al viajante que ha efectuado la venta, para que este la entregue al cliente.</w:t>
            </w:r>
          </w:p>
          <w:p w14:paraId="31E6E726" w14:textId="77777777" w:rsidR="00AC1A16" w:rsidRDefault="00AC1A16" w:rsidP="00884472">
            <w:r>
              <w:t>Fin CU.</w:t>
            </w:r>
          </w:p>
        </w:tc>
      </w:tr>
    </w:tbl>
    <w:p w14:paraId="2FC23BFB" w14:textId="77777777" w:rsidR="00AC1A16" w:rsidRDefault="00AC1A16"/>
    <w:p w14:paraId="09F9C323" w14:textId="77777777" w:rsidR="00AC1A16" w:rsidRDefault="00AC1A16" w:rsidP="00AC1A16">
      <w:pPr>
        <w:rPr>
          <w:lang w:val="en-US"/>
        </w:rPr>
      </w:pPr>
      <w:r>
        <w:fldChar w:fldCharType="end"/>
      </w:r>
      <w:r>
        <w:fldChar w:fldCharType="begin"/>
      </w:r>
      <w:r>
        <w:instrText xml:space="preserve"> INCLUDETEXT "D:\\Documenti-Federico\\UTN\\PRO\\REP\\01. Modelado de Negocio\\Casos de uso\\14_Administrar_Empleados.docx"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747B81" w14:paraId="2A838746" w14:textId="77777777" w:rsidTr="00884472">
        <w:tc>
          <w:tcPr>
            <w:tcW w:w="1667" w:type="dxa"/>
            <w:tcBorders>
              <w:top w:val="single" w:sz="4" w:space="0" w:color="auto"/>
              <w:left w:val="single" w:sz="4" w:space="0" w:color="auto"/>
              <w:bottom w:val="single" w:sz="4" w:space="0" w:color="auto"/>
              <w:right w:val="nil"/>
            </w:tcBorders>
          </w:tcPr>
          <w:p w14:paraId="5683ED89" w14:textId="77777777" w:rsidR="00AC1A16" w:rsidRPr="00460925" w:rsidRDefault="00AC1A16">
            <w:pPr>
              <w:rPr>
                <w:b/>
              </w:rPr>
            </w:pPr>
            <w:r w:rsidRPr="00460925">
              <w:rPr>
                <w:b/>
              </w:rPr>
              <w:t>Nivel de CU:</w:t>
            </w:r>
          </w:p>
        </w:tc>
        <w:tc>
          <w:tcPr>
            <w:tcW w:w="3655" w:type="dxa"/>
            <w:gridSpan w:val="2"/>
            <w:tcBorders>
              <w:left w:val="nil"/>
              <w:right w:val="nil"/>
            </w:tcBorders>
          </w:tcPr>
          <w:p w14:paraId="1E3C7298" w14:textId="77777777" w:rsidR="00AC1A16" w:rsidRPr="00460925" w:rsidRDefault="00AC1A16" w:rsidP="00884472">
            <w:r w:rsidRPr="00460925">
              <w:rPr>
                <w:rFonts w:cstheme="minorHAnsi"/>
              </w:rPr>
              <w:sym w:font="Wingdings" w:char="F0FD"/>
            </w:r>
            <w:r w:rsidRPr="00460925">
              <w:rPr>
                <w:rFonts w:cstheme="minorHAnsi"/>
              </w:rPr>
              <w:t xml:space="preserve">Negocio </w:t>
            </w:r>
          </w:p>
        </w:tc>
        <w:tc>
          <w:tcPr>
            <w:tcW w:w="3291" w:type="dxa"/>
            <w:gridSpan w:val="4"/>
            <w:tcBorders>
              <w:left w:val="nil"/>
            </w:tcBorders>
          </w:tcPr>
          <w:p w14:paraId="1004FDA6" w14:textId="77777777" w:rsidR="00AC1A16" w:rsidRPr="00460925" w:rsidRDefault="00AC1A16">
            <w:r w:rsidRPr="00460925">
              <w:rPr>
                <w:rFonts w:cstheme="minorHAnsi"/>
              </w:rPr>
              <w:sym w:font="Wingdings" w:char="F0A8"/>
            </w:r>
            <w:r w:rsidRPr="00460925">
              <w:rPr>
                <w:rFonts w:cstheme="minorHAnsi"/>
              </w:rPr>
              <w:t>Sistema</w:t>
            </w:r>
          </w:p>
        </w:tc>
      </w:tr>
      <w:tr w:rsidR="00AC1A16" w:rsidRPr="00747B81" w14:paraId="7895F122" w14:textId="77777777" w:rsidTr="00884472">
        <w:tc>
          <w:tcPr>
            <w:tcW w:w="1667" w:type="dxa"/>
            <w:tcBorders>
              <w:top w:val="single" w:sz="4" w:space="0" w:color="auto"/>
              <w:left w:val="single" w:sz="4" w:space="0" w:color="auto"/>
              <w:bottom w:val="single" w:sz="4" w:space="0" w:color="auto"/>
              <w:right w:val="nil"/>
            </w:tcBorders>
          </w:tcPr>
          <w:p w14:paraId="12E9443A" w14:textId="77777777" w:rsidR="00AC1A16" w:rsidRPr="00460925" w:rsidRDefault="00AC1A16">
            <w:pPr>
              <w:rPr>
                <w:b/>
              </w:rPr>
            </w:pPr>
            <w:r w:rsidRPr="00460925">
              <w:rPr>
                <w:rFonts w:cstheme="minorHAnsi"/>
                <w:b/>
              </w:rPr>
              <w:t>Nombre de CU:</w:t>
            </w:r>
          </w:p>
        </w:tc>
        <w:tc>
          <w:tcPr>
            <w:tcW w:w="5670" w:type="dxa"/>
            <w:gridSpan w:val="4"/>
            <w:tcBorders>
              <w:left w:val="nil"/>
            </w:tcBorders>
          </w:tcPr>
          <w:p w14:paraId="19EB169A" w14:textId="77777777" w:rsidR="00AC1A16" w:rsidRPr="00460925" w:rsidRDefault="00AC1A16">
            <w:r w:rsidRPr="00460925">
              <w:t>Administrar Empleados</w:t>
            </w:r>
          </w:p>
        </w:tc>
        <w:tc>
          <w:tcPr>
            <w:tcW w:w="568" w:type="dxa"/>
            <w:tcBorders>
              <w:left w:val="nil"/>
              <w:right w:val="nil"/>
            </w:tcBorders>
          </w:tcPr>
          <w:p w14:paraId="6ACEC7E4" w14:textId="77777777" w:rsidR="00AC1A16" w:rsidRPr="00460925" w:rsidRDefault="00AC1A16">
            <w:pPr>
              <w:rPr>
                <w:b/>
              </w:rPr>
            </w:pPr>
            <w:r w:rsidRPr="00460925">
              <w:rPr>
                <w:b/>
              </w:rPr>
              <w:t>ID:</w:t>
            </w:r>
          </w:p>
        </w:tc>
        <w:tc>
          <w:tcPr>
            <w:tcW w:w="708" w:type="dxa"/>
            <w:tcBorders>
              <w:left w:val="nil"/>
            </w:tcBorders>
          </w:tcPr>
          <w:p w14:paraId="19D76DA4" w14:textId="77777777" w:rsidR="00AC1A16" w:rsidRPr="00460925" w:rsidRDefault="00AC1A16">
            <w:r w:rsidRPr="00460925">
              <w:t>14</w:t>
            </w:r>
          </w:p>
        </w:tc>
      </w:tr>
      <w:tr w:rsidR="00AC1A16" w:rsidRPr="00747B81" w14:paraId="69D6E10A" w14:textId="77777777" w:rsidTr="00884472">
        <w:tc>
          <w:tcPr>
            <w:tcW w:w="1667" w:type="dxa"/>
            <w:tcBorders>
              <w:top w:val="single" w:sz="4" w:space="0" w:color="auto"/>
              <w:left w:val="single" w:sz="4" w:space="0" w:color="auto"/>
              <w:bottom w:val="single" w:sz="4" w:space="0" w:color="auto"/>
              <w:right w:val="nil"/>
            </w:tcBorders>
          </w:tcPr>
          <w:p w14:paraId="2B50AD46" w14:textId="77777777" w:rsidR="00AC1A16" w:rsidRPr="00460925" w:rsidRDefault="00AC1A16">
            <w:pPr>
              <w:rPr>
                <w:b/>
              </w:rPr>
            </w:pPr>
            <w:r w:rsidRPr="00460925">
              <w:rPr>
                <w:b/>
              </w:rPr>
              <w:t>Actor principal:</w:t>
            </w:r>
          </w:p>
        </w:tc>
        <w:tc>
          <w:tcPr>
            <w:tcW w:w="2436" w:type="dxa"/>
            <w:tcBorders>
              <w:left w:val="nil"/>
            </w:tcBorders>
          </w:tcPr>
          <w:p w14:paraId="51141D16" w14:textId="77777777" w:rsidR="00AC1A16" w:rsidRPr="00460925" w:rsidRDefault="00AC1A16">
            <w:r w:rsidRPr="00460925">
              <w:t>No aplica</w:t>
            </w:r>
          </w:p>
        </w:tc>
        <w:tc>
          <w:tcPr>
            <w:tcW w:w="1958" w:type="dxa"/>
            <w:gridSpan w:val="2"/>
            <w:tcBorders>
              <w:right w:val="nil"/>
            </w:tcBorders>
          </w:tcPr>
          <w:p w14:paraId="0BACB9D9" w14:textId="77777777" w:rsidR="00AC1A16" w:rsidRPr="00460925" w:rsidRDefault="00AC1A16">
            <w:pPr>
              <w:rPr>
                <w:b/>
              </w:rPr>
            </w:pPr>
            <w:r w:rsidRPr="00460925">
              <w:rPr>
                <w:b/>
              </w:rPr>
              <w:t>Actor Secundario:</w:t>
            </w:r>
          </w:p>
        </w:tc>
        <w:tc>
          <w:tcPr>
            <w:tcW w:w="2552" w:type="dxa"/>
            <w:gridSpan w:val="3"/>
            <w:tcBorders>
              <w:left w:val="nil"/>
            </w:tcBorders>
          </w:tcPr>
          <w:p w14:paraId="7C628009" w14:textId="77777777" w:rsidR="00AC1A16" w:rsidRPr="00460925" w:rsidRDefault="00AC1A16">
            <w:r w:rsidRPr="00460925">
              <w:t>No aplica</w:t>
            </w:r>
          </w:p>
        </w:tc>
      </w:tr>
      <w:tr w:rsidR="00AC1A16" w:rsidRPr="00747B81" w14:paraId="5B56417E" w14:textId="77777777" w:rsidTr="00884472">
        <w:tc>
          <w:tcPr>
            <w:tcW w:w="1667" w:type="dxa"/>
            <w:tcBorders>
              <w:top w:val="single" w:sz="4" w:space="0" w:color="auto"/>
              <w:left w:val="single" w:sz="4" w:space="0" w:color="auto"/>
              <w:bottom w:val="single" w:sz="4" w:space="0" w:color="auto"/>
              <w:right w:val="nil"/>
            </w:tcBorders>
          </w:tcPr>
          <w:p w14:paraId="73841B90" w14:textId="77777777" w:rsidR="00AC1A16" w:rsidRPr="00460925" w:rsidRDefault="00AC1A16" w:rsidP="00884472">
            <w:pPr>
              <w:rPr>
                <w:b/>
              </w:rPr>
            </w:pPr>
            <w:r w:rsidRPr="00460925">
              <w:rPr>
                <w:b/>
              </w:rPr>
              <w:t>Tipo de CU:</w:t>
            </w:r>
          </w:p>
        </w:tc>
        <w:tc>
          <w:tcPr>
            <w:tcW w:w="3655" w:type="dxa"/>
            <w:gridSpan w:val="2"/>
            <w:tcBorders>
              <w:left w:val="nil"/>
              <w:right w:val="nil"/>
            </w:tcBorders>
          </w:tcPr>
          <w:p w14:paraId="2E2268D6" w14:textId="77777777" w:rsidR="00AC1A16" w:rsidRPr="00460925" w:rsidRDefault="00AC1A16" w:rsidP="00884472">
            <w:r w:rsidRPr="00460925">
              <w:rPr>
                <w:rFonts w:cstheme="minorHAnsi"/>
              </w:rPr>
              <w:sym w:font="Wingdings" w:char="F0FD"/>
            </w:r>
            <w:r w:rsidRPr="00460925">
              <w:rPr>
                <w:rFonts w:cstheme="minorHAnsi"/>
              </w:rPr>
              <w:t xml:space="preserve">Concreto </w:t>
            </w:r>
          </w:p>
        </w:tc>
        <w:tc>
          <w:tcPr>
            <w:tcW w:w="3291" w:type="dxa"/>
            <w:gridSpan w:val="4"/>
            <w:tcBorders>
              <w:left w:val="nil"/>
            </w:tcBorders>
          </w:tcPr>
          <w:p w14:paraId="791CA797" w14:textId="77777777" w:rsidR="00AC1A16" w:rsidRPr="00460925" w:rsidRDefault="00AC1A16" w:rsidP="00884472">
            <w:r w:rsidRPr="00460925">
              <w:rPr>
                <w:rFonts w:cstheme="minorHAnsi"/>
              </w:rPr>
              <w:sym w:font="Wingdings" w:char="F0A8"/>
            </w:r>
            <w:r w:rsidRPr="00460925">
              <w:rPr>
                <w:rFonts w:cstheme="minorHAnsi"/>
              </w:rPr>
              <w:t>Abstracto</w:t>
            </w:r>
          </w:p>
        </w:tc>
      </w:tr>
      <w:tr w:rsidR="00AC1A16" w:rsidRPr="00747B81" w14:paraId="7A2A1715" w14:textId="77777777" w:rsidTr="00884472">
        <w:tc>
          <w:tcPr>
            <w:tcW w:w="1667" w:type="dxa"/>
            <w:tcBorders>
              <w:top w:val="single" w:sz="4" w:space="0" w:color="auto"/>
              <w:left w:val="single" w:sz="4" w:space="0" w:color="auto"/>
              <w:bottom w:val="single" w:sz="4" w:space="0" w:color="auto"/>
              <w:right w:val="nil"/>
            </w:tcBorders>
          </w:tcPr>
          <w:p w14:paraId="171B5F82" w14:textId="77777777" w:rsidR="00AC1A16" w:rsidRPr="00460925" w:rsidRDefault="00AC1A16">
            <w:pPr>
              <w:rPr>
                <w:b/>
              </w:rPr>
            </w:pPr>
            <w:r w:rsidRPr="00460925">
              <w:rPr>
                <w:b/>
              </w:rPr>
              <w:t>Objetivo:</w:t>
            </w:r>
          </w:p>
        </w:tc>
        <w:tc>
          <w:tcPr>
            <w:tcW w:w="6946" w:type="dxa"/>
            <w:gridSpan w:val="6"/>
            <w:tcBorders>
              <w:left w:val="nil"/>
            </w:tcBorders>
          </w:tcPr>
          <w:p w14:paraId="102BC4D0" w14:textId="77777777" w:rsidR="00AC1A16" w:rsidRPr="00460925" w:rsidRDefault="00AC1A16">
            <w:r w:rsidRPr="00460925">
              <w:t>Administrar los datos de los empleados de la empresa</w:t>
            </w:r>
          </w:p>
        </w:tc>
      </w:tr>
      <w:tr w:rsidR="00AC1A16" w:rsidRPr="00747B81" w14:paraId="733655BE" w14:textId="77777777" w:rsidTr="00884472">
        <w:tc>
          <w:tcPr>
            <w:tcW w:w="1667" w:type="dxa"/>
            <w:tcBorders>
              <w:top w:val="single" w:sz="4" w:space="0" w:color="auto"/>
              <w:left w:val="single" w:sz="4" w:space="0" w:color="auto"/>
              <w:bottom w:val="single" w:sz="4" w:space="0" w:color="auto"/>
              <w:right w:val="nil"/>
            </w:tcBorders>
          </w:tcPr>
          <w:p w14:paraId="3BC47152" w14:textId="77777777" w:rsidR="00AC1A16" w:rsidRPr="00460925" w:rsidRDefault="00AC1A16">
            <w:pPr>
              <w:rPr>
                <w:b/>
              </w:rPr>
            </w:pPr>
            <w:r w:rsidRPr="00460925">
              <w:rPr>
                <w:b/>
              </w:rPr>
              <w:t>Éxito:</w:t>
            </w:r>
          </w:p>
        </w:tc>
        <w:tc>
          <w:tcPr>
            <w:tcW w:w="6946" w:type="dxa"/>
            <w:gridSpan w:val="6"/>
            <w:tcBorders>
              <w:left w:val="nil"/>
              <w:bottom w:val="single" w:sz="4" w:space="0" w:color="auto"/>
            </w:tcBorders>
          </w:tcPr>
          <w:p w14:paraId="7A3C37D1" w14:textId="77777777" w:rsidR="00AC1A16" w:rsidRPr="00460925" w:rsidRDefault="00AC1A16">
            <w:r w:rsidRPr="00460925">
              <w:t>Se registran correctamente los datos del empleado de la empresa</w:t>
            </w:r>
          </w:p>
        </w:tc>
      </w:tr>
      <w:tr w:rsidR="00AC1A16" w:rsidRPr="00747B81" w14:paraId="1CAECA07" w14:textId="77777777" w:rsidTr="00884472">
        <w:tc>
          <w:tcPr>
            <w:tcW w:w="8613" w:type="dxa"/>
            <w:gridSpan w:val="7"/>
            <w:tcBorders>
              <w:top w:val="single" w:sz="4" w:space="0" w:color="auto"/>
              <w:left w:val="single" w:sz="4" w:space="0" w:color="auto"/>
              <w:bottom w:val="nil"/>
              <w:right w:val="single" w:sz="4" w:space="0" w:color="auto"/>
            </w:tcBorders>
          </w:tcPr>
          <w:p w14:paraId="06844DF1" w14:textId="77777777" w:rsidR="00AC1A16" w:rsidRPr="00460925" w:rsidRDefault="00AC1A16">
            <w:r w:rsidRPr="00460925">
              <w:rPr>
                <w:b/>
              </w:rPr>
              <w:t>Descripción:</w:t>
            </w:r>
          </w:p>
        </w:tc>
      </w:tr>
      <w:tr w:rsidR="00AC1A16" w:rsidRPr="00747B81" w14:paraId="4AB2EF48" w14:textId="77777777" w:rsidTr="00884472">
        <w:tc>
          <w:tcPr>
            <w:tcW w:w="8613" w:type="dxa"/>
            <w:gridSpan w:val="7"/>
            <w:tcBorders>
              <w:top w:val="nil"/>
              <w:left w:val="single" w:sz="4" w:space="0" w:color="auto"/>
              <w:bottom w:val="single" w:sz="4" w:space="0" w:color="auto"/>
              <w:right w:val="single" w:sz="4" w:space="0" w:color="auto"/>
            </w:tcBorders>
          </w:tcPr>
          <w:p w14:paraId="78894036" w14:textId="77777777" w:rsidR="00AC1A16" w:rsidRPr="00460925" w:rsidRDefault="00AC1A16" w:rsidP="00884472">
            <w:r w:rsidRPr="00460925">
              <w:t xml:space="preserve">El CU comienza cuando el Encargado de RRHH desea administrar los datos de los empleados de la empresa (altas, bajas y modificaciones). Al agregarse un nuevo empleado, se ingresa su nombre y apellido, teléfono, dirección, numero de CUIT, número de documento, número de celular, horario de entrada y salida, cargo y fecha de ingreso.  Al dar de baja un empleado, se ingresa la fecha y motivo de baja. Los datos de los empleados deben mantenerse actualizados con el fin de poder seleccionar uno de ellos en una actividad determinada. </w:t>
            </w:r>
          </w:p>
          <w:p w14:paraId="4471575F" w14:textId="77777777" w:rsidR="00AC1A16" w:rsidRPr="00460925" w:rsidRDefault="00AC1A16" w:rsidP="00884472">
            <w:r w:rsidRPr="00460925">
              <w:t>En el caso de tratarse de un Viajante, se pueden realizar modificaciones de las zonas de trabajo.</w:t>
            </w:r>
          </w:p>
          <w:p w14:paraId="4B31A5D0" w14:textId="77777777" w:rsidR="00AC1A16" w:rsidRPr="00460925" w:rsidRDefault="00AC1A16" w:rsidP="00884472">
            <w:r w:rsidRPr="00460925">
              <w:t>Fin del CU.</w:t>
            </w:r>
          </w:p>
        </w:tc>
      </w:tr>
    </w:tbl>
    <w:p w14:paraId="4D928B60" w14:textId="77777777" w:rsidR="00AC1A16" w:rsidRDefault="00AC1A16"/>
    <w:p w14:paraId="00959A0F" w14:textId="77777777" w:rsidR="00AC1A16" w:rsidRDefault="00AC1A16" w:rsidP="00AC1A16">
      <w:pPr>
        <w:rPr>
          <w:lang w:val="en-US"/>
        </w:rPr>
      </w:pPr>
      <w:r>
        <w:fldChar w:fldCharType="end"/>
      </w:r>
      <w:r>
        <w:fldChar w:fldCharType="begin"/>
      </w:r>
      <w:r>
        <w:instrText xml:space="preserve"> INCLUDETEXT "D:\\Documenti-Federico\\UTN\\PRO\\REP\\01. Modelado de Negocio\\Casos de uso\\15_Pedir_productos_importados_para_el_deposito_de_productos_terminados.docx"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1367BE4D" w14:textId="77777777" w:rsidTr="00884472">
        <w:tc>
          <w:tcPr>
            <w:tcW w:w="1667" w:type="dxa"/>
            <w:tcBorders>
              <w:top w:val="single" w:sz="4" w:space="0" w:color="auto"/>
              <w:left w:val="single" w:sz="4" w:space="0" w:color="auto"/>
              <w:bottom w:val="single" w:sz="4" w:space="0" w:color="auto"/>
              <w:right w:val="nil"/>
            </w:tcBorders>
          </w:tcPr>
          <w:p w14:paraId="4BA0C3A3" w14:textId="77777777" w:rsidR="00AC1A16" w:rsidRPr="009D0CA3" w:rsidRDefault="00AC1A16">
            <w:pPr>
              <w:rPr>
                <w:b/>
              </w:rPr>
            </w:pPr>
            <w:r w:rsidRPr="009D0CA3">
              <w:rPr>
                <w:b/>
              </w:rPr>
              <w:lastRenderedPageBreak/>
              <w:t>Nivel de CU:</w:t>
            </w:r>
          </w:p>
        </w:tc>
        <w:tc>
          <w:tcPr>
            <w:tcW w:w="3655" w:type="dxa"/>
            <w:gridSpan w:val="2"/>
            <w:tcBorders>
              <w:left w:val="nil"/>
              <w:right w:val="nil"/>
            </w:tcBorders>
          </w:tcPr>
          <w:p w14:paraId="717E1596" w14:textId="77777777" w:rsidR="00AC1A16" w:rsidRPr="009D0CA3" w:rsidRDefault="00AC1A16" w:rsidP="00884472">
            <w:r w:rsidRPr="009D0CA3">
              <w:rPr>
                <w:rFonts w:cstheme="minorHAnsi"/>
              </w:rPr>
              <w:sym w:font="Wingdings" w:char="F0FD"/>
            </w:r>
            <w:r w:rsidRPr="009D0CA3">
              <w:rPr>
                <w:rFonts w:cstheme="minorHAnsi"/>
              </w:rPr>
              <w:t xml:space="preserve">Negocio </w:t>
            </w:r>
          </w:p>
        </w:tc>
        <w:tc>
          <w:tcPr>
            <w:tcW w:w="3291" w:type="dxa"/>
            <w:gridSpan w:val="4"/>
            <w:tcBorders>
              <w:left w:val="nil"/>
            </w:tcBorders>
          </w:tcPr>
          <w:p w14:paraId="0D0EFF60" w14:textId="77777777" w:rsidR="00AC1A16" w:rsidRPr="009D0CA3" w:rsidRDefault="00AC1A16">
            <w:r w:rsidRPr="009D0CA3">
              <w:rPr>
                <w:rFonts w:cstheme="minorHAnsi"/>
              </w:rPr>
              <w:sym w:font="Wingdings" w:char="F0A8"/>
            </w:r>
            <w:r w:rsidRPr="009D0CA3">
              <w:rPr>
                <w:rFonts w:cstheme="minorHAnsi"/>
              </w:rPr>
              <w:t>Sistema</w:t>
            </w:r>
          </w:p>
        </w:tc>
      </w:tr>
      <w:tr w:rsidR="00AC1A16" w14:paraId="0009E527" w14:textId="77777777" w:rsidTr="00884472">
        <w:tc>
          <w:tcPr>
            <w:tcW w:w="1667" w:type="dxa"/>
            <w:tcBorders>
              <w:top w:val="single" w:sz="4" w:space="0" w:color="auto"/>
              <w:left w:val="single" w:sz="4" w:space="0" w:color="auto"/>
              <w:bottom w:val="single" w:sz="4" w:space="0" w:color="auto"/>
              <w:right w:val="nil"/>
            </w:tcBorders>
          </w:tcPr>
          <w:p w14:paraId="0DFC3AD6" w14:textId="77777777" w:rsidR="00AC1A16" w:rsidRPr="009D0CA3" w:rsidRDefault="00AC1A16">
            <w:pPr>
              <w:rPr>
                <w:b/>
              </w:rPr>
            </w:pPr>
            <w:r w:rsidRPr="009D0CA3">
              <w:rPr>
                <w:rFonts w:cstheme="minorHAnsi"/>
                <w:b/>
              </w:rPr>
              <w:t>Nombre de CU:</w:t>
            </w:r>
          </w:p>
        </w:tc>
        <w:tc>
          <w:tcPr>
            <w:tcW w:w="5670" w:type="dxa"/>
            <w:gridSpan w:val="4"/>
            <w:tcBorders>
              <w:left w:val="nil"/>
            </w:tcBorders>
          </w:tcPr>
          <w:p w14:paraId="2069D353" w14:textId="77777777" w:rsidR="00AC1A16" w:rsidRPr="009D0CA3" w:rsidRDefault="00AC1A16">
            <w:r w:rsidRPr="009D0CA3">
              <w:t>Pedir productos importados para el depósito de productos terminados</w:t>
            </w:r>
          </w:p>
        </w:tc>
        <w:tc>
          <w:tcPr>
            <w:tcW w:w="568" w:type="dxa"/>
            <w:tcBorders>
              <w:left w:val="nil"/>
              <w:right w:val="nil"/>
            </w:tcBorders>
          </w:tcPr>
          <w:p w14:paraId="16DCD7BE" w14:textId="77777777" w:rsidR="00AC1A16" w:rsidRPr="009D0CA3" w:rsidRDefault="00AC1A16">
            <w:pPr>
              <w:rPr>
                <w:b/>
              </w:rPr>
            </w:pPr>
            <w:r w:rsidRPr="009D0CA3">
              <w:rPr>
                <w:b/>
              </w:rPr>
              <w:t>ID:</w:t>
            </w:r>
          </w:p>
        </w:tc>
        <w:tc>
          <w:tcPr>
            <w:tcW w:w="708" w:type="dxa"/>
            <w:tcBorders>
              <w:left w:val="nil"/>
            </w:tcBorders>
          </w:tcPr>
          <w:p w14:paraId="314D5D88" w14:textId="77777777" w:rsidR="00AC1A16" w:rsidRPr="009D0CA3" w:rsidRDefault="00AC1A16">
            <w:r w:rsidRPr="009D0CA3">
              <w:t>15</w:t>
            </w:r>
          </w:p>
        </w:tc>
      </w:tr>
      <w:tr w:rsidR="00AC1A16" w14:paraId="476BDBC3" w14:textId="77777777" w:rsidTr="00884472">
        <w:tc>
          <w:tcPr>
            <w:tcW w:w="1667" w:type="dxa"/>
            <w:tcBorders>
              <w:top w:val="single" w:sz="4" w:space="0" w:color="auto"/>
              <w:left w:val="single" w:sz="4" w:space="0" w:color="auto"/>
              <w:bottom w:val="single" w:sz="4" w:space="0" w:color="auto"/>
              <w:right w:val="nil"/>
            </w:tcBorders>
          </w:tcPr>
          <w:p w14:paraId="16A8CC3B" w14:textId="77777777" w:rsidR="00AC1A16" w:rsidRPr="009D0CA3" w:rsidRDefault="00AC1A16">
            <w:pPr>
              <w:rPr>
                <w:b/>
              </w:rPr>
            </w:pPr>
            <w:r w:rsidRPr="009D0CA3">
              <w:rPr>
                <w:b/>
              </w:rPr>
              <w:t>Actor principal:</w:t>
            </w:r>
          </w:p>
        </w:tc>
        <w:tc>
          <w:tcPr>
            <w:tcW w:w="2436" w:type="dxa"/>
            <w:tcBorders>
              <w:left w:val="nil"/>
            </w:tcBorders>
          </w:tcPr>
          <w:p w14:paraId="64AFBCB7" w14:textId="77777777" w:rsidR="00AC1A16" w:rsidRPr="009D0CA3" w:rsidRDefault="00AC1A16">
            <w:r w:rsidRPr="009D0CA3">
              <w:t>No aplica</w:t>
            </w:r>
          </w:p>
        </w:tc>
        <w:tc>
          <w:tcPr>
            <w:tcW w:w="1958" w:type="dxa"/>
            <w:gridSpan w:val="2"/>
            <w:tcBorders>
              <w:right w:val="nil"/>
            </w:tcBorders>
          </w:tcPr>
          <w:p w14:paraId="44E79257" w14:textId="77777777" w:rsidR="00AC1A16" w:rsidRPr="009D0CA3" w:rsidRDefault="00AC1A16">
            <w:pPr>
              <w:rPr>
                <w:b/>
              </w:rPr>
            </w:pPr>
            <w:r w:rsidRPr="009D0CA3">
              <w:rPr>
                <w:b/>
              </w:rPr>
              <w:t>Actor Secundario:</w:t>
            </w:r>
          </w:p>
        </w:tc>
        <w:tc>
          <w:tcPr>
            <w:tcW w:w="2552" w:type="dxa"/>
            <w:gridSpan w:val="3"/>
            <w:tcBorders>
              <w:left w:val="nil"/>
            </w:tcBorders>
          </w:tcPr>
          <w:p w14:paraId="02E5DD6A" w14:textId="77777777" w:rsidR="00AC1A16" w:rsidRPr="009D0CA3" w:rsidRDefault="00AC1A16">
            <w:r w:rsidRPr="009D0CA3">
              <w:t>No aplica</w:t>
            </w:r>
          </w:p>
        </w:tc>
      </w:tr>
      <w:tr w:rsidR="00AC1A16" w14:paraId="75098DFF" w14:textId="77777777" w:rsidTr="00884472">
        <w:tc>
          <w:tcPr>
            <w:tcW w:w="1667" w:type="dxa"/>
            <w:tcBorders>
              <w:top w:val="single" w:sz="4" w:space="0" w:color="auto"/>
              <w:left w:val="single" w:sz="4" w:space="0" w:color="auto"/>
              <w:bottom w:val="single" w:sz="4" w:space="0" w:color="auto"/>
              <w:right w:val="nil"/>
            </w:tcBorders>
          </w:tcPr>
          <w:p w14:paraId="0FDAA0C9" w14:textId="77777777" w:rsidR="00AC1A16" w:rsidRPr="009D0CA3" w:rsidRDefault="00AC1A16" w:rsidP="00884472">
            <w:pPr>
              <w:rPr>
                <w:b/>
              </w:rPr>
            </w:pPr>
            <w:r w:rsidRPr="009D0CA3">
              <w:rPr>
                <w:b/>
              </w:rPr>
              <w:t>Tipo de CU:</w:t>
            </w:r>
          </w:p>
        </w:tc>
        <w:tc>
          <w:tcPr>
            <w:tcW w:w="3655" w:type="dxa"/>
            <w:gridSpan w:val="2"/>
            <w:tcBorders>
              <w:left w:val="nil"/>
              <w:right w:val="nil"/>
            </w:tcBorders>
          </w:tcPr>
          <w:p w14:paraId="5156FA70" w14:textId="77777777" w:rsidR="00AC1A16" w:rsidRPr="009D0CA3" w:rsidRDefault="00AC1A16" w:rsidP="00884472">
            <w:r w:rsidRPr="009D0CA3">
              <w:rPr>
                <w:rFonts w:cstheme="minorHAnsi"/>
              </w:rPr>
              <w:sym w:font="Wingdings" w:char="F0FD"/>
            </w:r>
            <w:r w:rsidRPr="009D0CA3">
              <w:rPr>
                <w:rFonts w:cstheme="minorHAnsi"/>
              </w:rPr>
              <w:t xml:space="preserve">Concreto </w:t>
            </w:r>
          </w:p>
        </w:tc>
        <w:tc>
          <w:tcPr>
            <w:tcW w:w="3291" w:type="dxa"/>
            <w:gridSpan w:val="4"/>
            <w:tcBorders>
              <w:left w:val="nil"/>
            </w:tcBorders>
          </w:tcPr>
          <w:p w14:paraId="10D2761A" w14:textId="77777777" w:rsidR="00AC1A16" w:rsidRPr="009D0CA3" w:rsidRDefault="00AC1A16" w:rsidP="00884472">
            <w:r w:rsidRPr="009D0CA3">
              <w:rPr>
                <w:rFonts w:cstheme="minorHAnsi"/>
              </w:rPr>
              <w:sym w:font="Wingdings" w:char="F0A8"/>
            </w:r>
            <w:r w:rsidRPr="009D0CA3">
              <w:rPr>
                <w:rFonts w:cstheme="minorHAnsi"/>
              </w:rPr>
              <w:t>Abstracto</w:t>
            </w:r>
          </w:p>
        </w:tc>
      </w:tr>
      <w:tr w:rsidR="00AC1A16" w14:paraId="109F2C68" w14:textId="77777777" w:rsidTr="00884472">
        <w:tc>
          <w:tcPr>
            <w:tcW w:w="1667" w:type="dxa"/>
            <w:tcBorders>
              <w:top w:val="single" w:sz="4" w:space="0" w:color="auto"/>
              <w:left w:val="single" w:sz="4" w:space="0" w:color="auto"/>
              <w:bottom w:val="single" w:sz="4" w:space="0" w:color="auto"/>
              <w:right w:val="nil"/>
            </w:tcBorders>
          </w:tcPr>
          <w:p w14:paraId="0A996594" w14:textId="77777777" w:rsidR="00AC1A16" w:rsidRPr="009D0CA3" w:rsidRDefault="00AC1A16">
            <w:pPr>
              <w:rPr>
                <w:b/>
              </w:rPr>
            </w:pPr>
            <w:r w:rsidRPr="009D0CA3">
              <w:rPr>
                <w:b/>
              </w:rPr>
              <w:t>Objetivo:</w:t>
            </w:r>
          </w:p>
        </w:tc>
        <w:tc>
          <w:tcPr>
            <w:tcW w:w="6946" w:type="dxa"/>
            <w:gridSpan w:val="6"/>
            <w:tcBorders>
              <w:left w:val="nil"/>
            </w:tcBorders>
          </w:tcPr>
          <w:p w14:paraId="39DA8EA5" w14:textId="77777777" w:rsidR="00AC1A16" w:rsidRPr="009D0CA3" w:rsidRDefault="00AC1A16">
            <w:r w:rsidRPr="009D0CA3">
              <w:t>Realizar pedido de productos importados para reaprovisionar el depósito de productos terminados</w:t>
            </w:r>
          </w:p>
        </w:tc>
      </w:tr>
      <w:tr w:rsidR="00AC1A16" w14:paraId="4534439A" w14:textId="77777777" w:rsidTr="00884472">
        <w:tc>
          <w:tcPr>
            <w:tcW w:w="1667" w:type="dxa"/>
            <w:tcBorders>
              <w:top w:val="single" w:sz="4" w:space="0" w:color="auto"/>
              <w:left w:val="single" w:sz="4" w:space="0" w:color="auto"/>
              <w:bottom w:val="single" w:sz="4" w:space="0" w:color="auto"/>
              <w:right w:val="nil"/>
            </w:tcBorders>
          </w:tcPr>
          <w:p w14:paraId="45774ACD" w14:textId="77777777" w:rsidR="00AC1A16" w:rsidRPr="009D0CA3" w:rsidRDefault="00AC1A16">
            <w:pPr>
              <w:rPr>
                <w:b/>
              </w:rPr>
            </w:pPr>
            <w:r w:rsidRPr="009D0CA3">
              <w:rPr>
                <w:b/>
              </w:rPr>
              <w:t>Éxito:</w:t>
            </w:r>
          </w:p>
        </w:tc>
        <w:tc>
          <w:tcPr>
            <w:tcW w:w="6946" w:type="dxa"/>
            <w:gridSpan w:val="6"/>
            <w:tcBorders>
              <w:left w:val="nil"/>
              <w:bottom w:val="single" w:sz="4" w:space="0" w:color="auto"/>
            </w:tcBorders>
          </w:tcPr>
          <w:p w14:paraId="0C7D7D15" w14:textId="77777777" w:rsidR="00AC1A16" w:rsidRPr="009D0CA3" w:rsidRDefault="00AC1A16" w:rsidP="00884472">
            <w:r w:rsidRPr="009D0CA3">
              <w:t>Se realizó la nota de pedido con los productos importados a reaprovisionar.</w:t>
            </w:r>
          </w:p>
        </w:tc>
      </w:tr>
      <w:tr w:rsidR="00AC1A16" w14:paraId="374FA8E3" w14:textId="77777777" w:rsidTr="00884472">
        <w:tc>
          <w:tcPr>
            <w:tcW w:w="8613" w:type="dxa"/>
            <w:gridSpan w:val="7"/>
            <w:tcBorders>
              <w:top w:val="single" w:sz="4" w:space="0" w:color="auto"/>
              <w:left w:val="single" w:sz="4" w:space="0" w:color="auto"/>
              <w:bottom w:val="nil"/>
              <w:right w:val="single" w:sz="4" w:space="0" w:color="auto"/>
            </w:tcBorders>
          </w:tcPr>
          <w:p w14:paraId="011254E6" w14:textId="77777777" w:rsidR="00AC1A16" w:rsidRPr="009D0CA3" w:rsidRDefault="00AC1A16">
            <w:r w:rsidRPr="009D0CA3">
              <w:rPr>
                <w:b/>
              </w:rPr>
              <w:t>Descripción:</w:t>
            </w:r>
          </w:p>
        </w:tc>
      </w:tr>
      <w:tr w:rsidR="00AC1A16" w14:paraId="42580258" w14:textId="77777777" w:rsidTr="00884472">
        <w:tc>
          <w:tcPr>
            <w:tcW w:w="8613" w:type="dxa"/>
            <w:gridSpan w:val="7"/>
            <w:tcBorders>
              <w:top w:val="nil"/>
              <w:left w:val="single" w:sz="4" w:space="0" w:color="auto"/>
              <w:bottom w:val="nil"/>
              <w:right w:val="single" w:sz="4" w:space="0" w:color="auto"/>
            </w:tcBorders>
          </w:tcPr>
          <w:p w14:paraId="060EE230" w14:textId="77777777" w:rsidR="00AC1A16" w:rsidRPr="009D0CA3" w:rsidRDefault="00AC1A16" w:rsidP="00884472">
            <w:r w:rsidRPr="009D0CA3">
              <w:t>El CU comienza cuando el Encargado de Deposito de Productos Terminados en base a la información que se encuentra en el depósito de productos terminados decide realizar un pedido de productos importados al Encargado de Deposito de productos importados, especificando la cantidad y el producto importado que se necesita reaprovisionar. Finalmente se realiza una nota de pedido con los productos importados necesarios que serán solicitados con su respectiva cantidad.</w:t>
            </w:r>
          </w:p>
          <w:p w14:paraId="04080297" w14:textId="77777777" w:rsidR="00AC1A16" w:rsidRPr="009D0CA3" w:rsidRDefault="00AC1A16" w:rsidP="00884472">
            <w:r w:rsidRPr="009D0CA3">
              <w:t xml:space="preserve">Fin de CU. </w:t>
            </w:r>
          </w:p>
        </w:tc>
      </w:tr>
      <w:tr w:rsidR="00AC1A16" w14:paraId="5DF5601B" w14:textId="77777777" w:rsidTr="00884472">
        <w:tc>
          <w:tcPr>
            <w:tcW w:w="8613" w:type="dxa"/>
            <w:gridSpan w:val="7"/>
            <w:tcBorders>
              <w:top w:val="nil"/>
              <w:left w:val="single" w:sz="4" w:space="0" w:color="auto"/>
              <w:bottom w:val="single" w:sz="4" w:space="0" w:color="auto"/>
              <w:right w:val="single" w:sz="4" w:space="0" w:color="auto"/>
            </w:tcBorders>
          </w:tcPr>
          <w:p w14:paraId="455EB93E" w14:textId="77777777" w:rsidR="00AC1A16" w:rsidRPr="00647DEC" w:rsidRDefault="00AC1A16" w:rsidP="00884472">
            <w:pPr>
              <w:rPr>
                <w:i/>
                <w:sz w:val="18"/>
                <w:szCs w:val="18"/>
              </w:rPr>
            </w:pPr>
            <w:r>
              <w:rPr>
                <w:i/>
                <w:sz w:val="18"/>
                <w:szCs w:val="18"/>
              </w:rPr>
              <w:t>NOTA: se debe realizar este movimiento entre depósitos, debido a que el depósito de productos importados, no está acondicionado para que se almacenen los productos sueltos, los mismos se mantienen en grandes cajas, tal y como son enviadas por los proveedores.</w:t>
            </w:r>
          </w:p>
        </w:tc>
      </w:tr>
    </w:tbl>
    <w:p w14:paraId="2974CAD2" w14:textId="77777777" w:rsidR="00AC1A16" w:rsidRDefault="00AC1A16"/>
    <w:p w14:paraId="1F3639C7" w14:textId="77777777" w:rsidR="00AC1A16" w:rsidRPr="00AC1A16" w:rsidRDefault="00AC1A16" w:rsidP="00AC1A16">
      <w:pPr>
        <w:rPr>
          <w:lang w:val="es-AR"/>
        </w:rPr>
      </w:pPr>
      <w:r>
        <w:fldChar w:fldCharType="end"/>
      </w:r>
      <w:r>
        <w:fldChar w:fldCharType="begin"/>
      </w:r>
      <w:r>
        <w:instrText xml:space="preserve"> INCLUDETEXT "D:\\Documenti-Federico\\UTN\\PRO\\REP\\01. Modelado de Negocio\\Casos de uso\\16_Elaborar_Informe_De_Ventas.docx"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6A7FDCA2" w14:textId="77777777" w:rsidTr="00884472">
        <w:tc>
          <w:tcPr>
            <w:tcW w:w="1667" w:type="dxa"/>
            <w:tcBorders>
              <w:top w:val="single" w:sz="4" w:space="0" w:color="auto"/>
              <w:left w:val="single" w:sz="4" w:space="0" w:color="auto"/>
              <w:bottom w:val="single" w:sz="4" w:space="0" w:color="auto"/>
              <w:right w:val="nil"/>
            </w:tcBorders>
          </w:tcPr>
          <w:p w14:paraId="26ACF918" w14:textId="77777777" w:rsidR="00AC1A16" w:rsidRPr="00673BC6" w:rsidRDefault="00AC1A16">
            <w:pPr>
              <w:rPr>
                <w:b/>
              </w:rPr>
            </w:pPr>
            <w:r w:rsidRPr="00673BC6">
              <w:rPr>
                <w:b/>
              </w:rPr>
              <w:t>Nivel de CU:</w:t>
            </w:r>
          </w:p>
        </w:tc>
        <w:tc>
          <w:tcPr>
            <w:tcW w:w="3655" w:type="dxa"/>
            <w:gridSpan w:val="2"/>
            <w:tcBorders>
              <w:left w:val="nil"/>
              <w:right w:val="nil"/>
            </w:tcBorders>
          </w:tcPr>
          <w:p w14:paraId="54DCC863" w14:textId="77777777" w:rsidR="00AC1A16" w:rsidRPr="00673BC6" w:rsidRDefault="00AC1A16" w:rsidP="00884472">
            <w:r w:rsidRPr="00673BC6">
              <w:rPr>
                <w:rFonts w:cstheme="minorHAnsi"/>
              </w:rPr>
              <w:sym w:font="Wingdings" w:char="F0FD"/>
            </w:r>
            <w:r w:rsidRPr="00673BC6">
              <w:rPr>
                <w:rFonts w:cstheme="minorHAnsi"/>
              </w:rPr>
              <w:t xml:space="preserve">Negocio </w:t>
            </w:r>
          </w:p>
        </w:tc>
        <w:tc>
          <w:tcPr>
            <w:tcW w:w="3291" w:type="dxa"/>
            <w:gridSpan w:val="4"/>
            <w:tcBorders>
              <w:left w:val="nil"/>
            </w:tcBorders>
          </w:tcPr>
          <w:p w14:paraId="3500606C" w14:textId="77777777" w:rsidR="00AC1A16" w:rsidRPr="00673BC6" w:rsidRDefault="00AC1A16">
            <w:r w:rsidRPr="00673BC6">
              <w:rPr>
                <w:rFonts w:cstheme="minorHAnsi"/>
              </w:rPr>
              <w:sym w:font="Wingdings" w:char="F0A8"/>
            </w:r>
            <w:r w:rsidRPr="00673BC6">
              <w:rPr>
                <w:rFonts w:cstheme="minorHAnsi"/>
              </w:rPr>
              <w:t>Sistema</w:t>
            </w:r>
          </w:p>
        </w:tc>
      </w:tr>
      <w:tr w:rsidR="00AC1A16" w14:paraId="308B4D20" w14:textId="77777777" w:rsidTr="00884472">
        <w:tc>
          <w:tcPr>
            <w:tcW w:w="1667" w:type="dxa"/>
            <w:tcBorders>
              <w:top w:val="single" w:sz="4" w:space="0" w:color="auto"/>
              <w:left w:val="single" w:sz="4" w:space="0" w:color="auto"/>
              <w:bottom w:val="single" w:sz="4" w:space="0" w:color="auto"/>
              <w:right w:val="nil"/>
            </w:tcBorders>
          </w:tcPr>
          <w:p w14:paraId="4640250B" w14:textId="77777777" w:rsidR="00AC1A16" w:rsidRPr="00673BC6" w:rsidRDefault="00AC1A16">
            <w:pPr>
              <w:rPr>
                <w:b/>
              </w:rPr>
            </w:pPr>
            <w:r w:rsidRPr="00673BC6">
              <w:rPr>
                <w:rFonts w:cstheme="minorHAnsi"/>
                <w:b/>
              </w:rPr>
              <w:t>Nombre de CU:</w:t>
            </w:r>
          </w:p>
        </w:tc>
        <w:tc>
          <w:tcPr>
            <w:tcW w:w="5670" w:type="dxa"/>
            <w:gridSpan w:val="4"/>
            <w:tcBorders>
              <w:left w:val="nil"/>
            </w:tcBorders>
          </w:tcPr>
          <w:p w14:paraId="25D9E9F2" w14:textId="77777777" w:rsidR="00AC1A16" w:rsidRPr="00673BC6" w:rsidRDefault="00AC1A16">
            <w:r w:rsidRPr="00673BC6">
              <w:t>Elaborar informe de ventas</w:t>
            </w:r>
          </w:p>
        </w:tc>
        <w:tc>
          <w:tcPr>
            <w:tcW w:w="568" w:type="dxa"/>
            <w:tcBorders>
              <w:left w:val="nil"/>
              <w:right w:val="nil"/>
            </w:tcBorders>
          </w:tcPr>
          <w:p w14:paraId="33F09F50" w14:textId="77777777" w:rsidR="00AC1A16" w:rsidRPr="00673BC6" w:rsidRDefault="00AC1A16">
            <w:pPr>
              <w:rPr>
                <w:b/>
              </w:rPr>
            </w:pPr>
            <w:r w:rsidRPr="00673BC6">
              <w:rPr>
                <w:b/>
              </w:rPr>
              <w:t>ID:</w:t>
            </w:r>
          </w:p>
        </w:tc>
        <w:tc>
          <w:tcPr>
            <w:tcW w:w="708" w:type="dxa"/>
            <w:tcBorders>
              <w:left w:val="nil"/>
            </w:tcBorders>
          </w:tcPr>
          <w:p w14:paraId="311C94F5" w14:textId="77777777" w:rsidR="00AC1A16" w:rsidRPr="00673BC6" w:rsidRDefault="00AC1A16">
            <w:r w:rsidRPr="00673BC6">
              <w:t>16</w:t>
            </w:r>
          </w:p>
        </w:tc>
      </w:tr>
      <w:tr w:rsidR="00AC1A16" w14:paraId="5EE2E943" w14:textId="77777777" w:rsidTr="00884472">
        <w:tc>
          <w:tcPr>
            <w:tcW w:w="1667" w:type="dxa"/>
            <w:tcBorders>
              <w:top w:val="single" w:sz="4" w:space="0" w:color="auto"/>
              <w:left w:val="single" w:sz="4" w:space="0" w:color="auto"/>
              <w:bottom w:val="single" w:sz="4" w:space="0" w:color="auto"/>
              <w:right w:val="nil"/>
            </w:tcBorders>
          </w:tcPr>
          <w:p w14:paraId="6B1AA175" w14:textId="77777777" w:rsidR="00AC1A16" w:rsidRPr="00673BC6" w:rsidRDefault="00AC1A16">
            <w:pPr>
              <w:rPr>
                <w:b/>
              </w:rPr>
            </w:pPr>
            <w:r w:rsidRPr="00673BC6">
              <w:rPr>
                <w:b/>
              </w:rPr>
              <w:t>Actor principal:</w:t>
            </w:r>
          </w:p>
        </w:tc>
        <w:tc>
          <w:tcPr>
            <w:tcW w:w="2436" w:type="dxa"/>
            <w:tcBorders>
              <w:left w:val="nil"/>
            </w:tcBorders>
          </w:tcPr>
          <w:p w14:paraId="77B107BA" w14:textId="77777777" w:rsidR="00AC1A16" w:rsidRPr="00673BC6" w:rsidRDefault="00AC1A16">
            <w:r w:rsidRPr="00673BC6">
              <w:t>No aplica</w:t>
            </w:r>
          </w:p>
        </w:tc>
        <w:tc>
          <w:tcPr>
            <w:tcW w:w="1958" w:type="dxa"/>
            <w:gridSpan w:val="2"/>
            <w:tcBorders>
              <w:right w:val="nil"/>
            </w:tcBorders>
          </w:tcPr>
          <w:p w14:paraId="5D825F15" w14:textId="77777777" w:rsidR="00AC1A16" w:rsidRPr="00673BC6" w:rsidRDefault="00AC1A16">
            <w:pPr>
              <w:rPr>
                <w:b/>
              </w:rPr>
            </w:pPr>
            <w:r w:rsidRPr="00673BC6">
              <w:rPr>
                <w:b/>
              </w:rPr>
              <w:t>Actor Secundario:</w:t>
            </w:r>
          </w:p>
        </w:tc>
        <w:tc>
          <w:tcPr>
            <w:tcW w:w="2552" w:type="dxa"/>
            <w:gridSpan w:val="3"/>
            <w:tcBorders>
              <w:left w:val="nil"/>
            </w:tcBorders>
          </w:tcPr>
          <w:p w14:paraId="6D8693D9" w14:textId="77777777" w:rsidR="00AC1A16" w:rsidRPr="00673BC6" w:rsidRDefault="00AC1A16">
            <w:r w:rsidRPr="00673BC6">
              <w:t>No aplica</w:t>
            </w:r>
          </w:p>
        </w:tc>
      </w:tr>
      <w:tr w:rsidR="00AC1A16" w14:paraId="538820CC" w14:textId="77777777" w:rsidTr="00884472">
        <w:tc>
          <w:tcPr>
            <w:tcW w:w="1667" w:type="dxa"/>
            <w:tcBorders>
              <w:top w:val="single" w:sz="4" w:space="0" w:color="auto"/>
              <w:left w:val="single" w:sz="4" w:space="0" w:color="auto"/>
              <w:bottom w:val="single" w:sz="4" w:space="0" w:color="auto"/>
              <w:right w:val="nil"/>
            </w:tcBorders>
          </w:tcPr>
          <w:p w14:paraId="421B8BE0" w14:textId="77777777" w:rsidR="00AC1A16" w:rsidRPr="00673BC6" w:rsidRDefault="00AC1A16" w:rsidP="00884472">
            <w:pPr>
              <w:rPr>
                <w:b/>
              </w:rPr>
            </w:pPr>
            <w:r w:rsidRPr="00673BC6">
              <w:rPr>
                <w:b/>
              </w:rPr>
              <w:t>Tipo de CU:</w:t>
            </w:r>
          </w:p>
        </w:tc>
        <w:tc>
          <w:tcPr>
            <w:tcW w:w="3655" w:type="dxa"/>
            <w:gridSpan w:val="2"/>
            <w:tcBorders>
              <w:left w:val="nil"/>
              <w:right w:val="nil"/>
            </w:tcBorders>
          </w:tcPr>
          <w:p w14:paraId="35D1F6BA" w14:textId="77777777" w:rsidR="00AC1A16" w:rsidRPr="00673BC6" w:rsidRDefault="00AC1A16" w:rsidP="00884472">
            <w:r w:rsidRPr="00673BC6">
              <w:rPr>
                <w:rFonts w:cstheme="minorHAnsi"/>
              </w:rPr>
              <w:sym w:font="Wingdings" w:char="F0FD"/>
            </w:r>
            <w:r w:rsidRPr="00673BC6">
              <w:rPr>
                <w:rFonts w:cstheme="minorHAnsi"/>
              </w:rPr>
              <w:t xml:space="preserve">Concreto </w:t>
            </w:r>
          </w:p>
        </w:tc>
        <w:tc>
          <w:tcPr>
            <w:tcW w:w="3291" w:type="dxa"/>
            <w:gridSpan w:val="4"/>
            <w:tcBorders>
              <w:left w:val="nil"/>
            </w:tcBorders>
          </w:tcPr>
          <w:p w14:paraId="52F31C0E" w14:textId="77777777" w:rsidR="00AC1A16" w:rsidRPr="00673BC6" w:rsidRDefault="00AC1A16" w:rsidP="00884472">
            <w:r w:rsidRPr="00673BC6">
              <w:rPr>
                <w:rFonts w:cstheme="minorHAnsi"/>
              </w:rPr>
              <w:sym w:font="Wingdings" w:char="F0A8"/>
            </w:r>
            <w:r w:rsidRPr="00673BC6">
              <w:rPr>
                <w:rFonts w:cstheme="minorHAnsi"/>
              </w:rPr>
              <w:t>Abstracto</w:t>
            </w:r>
          </w:p>
        </w:tc>
      </w:tr>
      <w:tr w:rsidR="00AC1A16" w14:paraId="3BC9D34C" w14:textId="77777777" w:rsidTr="00884472">
        <w:tc>
          <w:tcPr>
            <w:tcW w:w="1667" w:type="dxa"/>
            <w:tcBorders>
              <w:top w:val="single" w:sz="4" w:space="0" w:color="auto"/>
              <w:left w:val="single" w:sz="4" w:space="0" w:color="auto"/>
              <w:bottom w:val="single" w:sz="4" w:space="0" w:color="auto"/>
              <w:right w:val="nil"/>
            </w:tcBorders>
          </w:tcPr>
          <w:p w14:paraId="285F188A" w14:textId="77777777" w:rsidR="00AC1A16" w:rsidRPr="00673BC6" w:rsidRDefault="00AC1A16">
            <w:pPr>
              <w:rPr>
                <w:b/>
              </w:rPr>
            </w:pPr>
            <w:r w:rsidRPr="00673BC6">
              <w:rPr>
                <w:b/>
              </w:rPr>
              <w:t>Objetivo:</w:t>
            </w:r>
          </w:p>
        </w:tc>
        <w:tc>
          <w:tcPr>
            <w:tcW w:w="6946" w:type="dxa"/>
            <w:gridSpan w:val="6"/>
            <w:tcBorders>
              <w:left w:val="nil"/>
            </w:tcBorders>
          </w:tcPr>
          <w:p w14:paraId="633D2538" w14:textId="77777777" w:rsidR="00AC1A16" w:rsidRPr="00673BC6" w:rsidRDefault="00AC1A16" w:rsidP="00884472">
            <w:r w:rsidRPr="00673BC6">
              <w:t>Elaborar un informe sobre las ventas realizadas por la empresa</w:t>
            </w:r>
          </w:p>
        </w:tc>
      </w:tr>
      <w:tr w:rsidR="00AC1A16" w14:paraId="5F666140" w14:textId="77777777" w:rsidTr="00884472">
        <w:tc>
          <w:tcPr>
            <w:tcW w:w="1667" w:type="dxa"/>
            <w:tcBorders>
              <w:top w:val="single" w:sz="4" w:space="0" w:color="auto"/>
              <w:left w:val="single" w:sz="4" w:space="0" w:color="auto"/>
              <w:bottom w:val="single" w:sz="4" w:space="0" w:color="auto"/>
              <w:right w:val="nil"/>
            </w:tcBorders>
          </w:tcPr>
          <w:p w14:paraId="48BBF169" w14:textId="77777777" w:rsidR="00AC1A16" w:rsidRPr="00673BC6" w:rsidRDefault="00AC1A16">
            <w:pPr>
              <w:rPr>
                <w:b/>
              </w:rPr>
            </w:pPr>
            <w:r w:rsidRPr="00673BC6">
              <w:rPr>
                <w:b/>
              </w:rPr>
              <w:t>Éxito:</w:t>
            </w:r>
          </w:p>
        </w:tc>
        <w:tc>
          <w:tcPr>
            <w:tcW w:w="6946" w:type="dxa"/>
            <w:gridSpan w:val="6"/>
            <w:tcBorders>
              <w:left w:val="nil"/>
              <w:bottom w:val="single" w:sz="4" w:space="0" w:color="auto"/>
            </w:tcBorders>
          </w:tcPr>
          <w:p w14:paraId="6D292B13" w14:textId="77777777" w:rsidR="00AC1A16" w:rsidRPr="00673BC6" w:rsidRDefault="00AC1A16" w:rsidP="00884472">
            <w:r w:rsidRPr="00673BC6">
              <w:t>Se genera el informe correspondiente.</w:t>
            </w:r>
          </w:p>
        </w:tc>
      </w:tr>
      <w:tr w:rsidR="00AC1A16" w14:paraId="253B602A" w14:textId="77777777" w:rsidTr="00884472">
        <w:tc>
          <w:tcPr>
            <w:tcW w:w="8613" w:type="dxa"/>
            <w:gridSpan w:val="7"/>
            <w:tcBorders>
              <w:top w:val="single" w:sz="4" w:space="0" w:color="auto"/>
              <w:left w:val="single" w:sz="4" w:space="0" w:color="auto"/>
              <w:bottom w:val="nil"/>
              <w:right w:val="single" w:sz="4" w:space="0" w:color="auto"/>
            </w:tcBorders>
          </w:tcPr>
          <w:p w14:paraId="75ADBD12" w14:textId="77777777" w:rsidR="00AC1A16" w:rsidRPr="00673BC6" w:rsidRDefault="00AC1A16">
            <w:r w:rsidRPr="00673BC6">
              <w:rPr>
                <w:b/>
              </w:rPr>
              <w:t>Descripción:</w:t>
            </w:r>
          </w:p>
        </w:tc>
      </w:tr>
      <w:tr w:rsidR="00AC1A16" w14:paraId="14BFC635" w14:textId="77777777" w:rsidTr="00884472">
        <w:tc>
          <w:tcPr>
            <w:tcW w:w="8613" w:type="dxa"/>
            <w:gridSpan w:val="7"/>
            <w:tcBorders>
              <w:top w:val="nil"/>
              <w:left w:val="single" w:sz="4" w:space="0" w:color="auto"/>
              <w:bottom w:val="single" w:sz="4" w:space="0" w:color="auto"/>
              <w:right w:val="single" w:sz="4" w:space="0" w:color="auto"/>
            </w:tcBorders>
          </w:tcPr>
          <w:p w14:paraId="71E4F236" w14:textId="77777777" w:rsidR="00AC1A16" w:rsidRPr="00673BC6" w:rsidRDefault="00AC1A16" w:rsidP="00884472">
            <w:r w:rsidRPr="00673BC6">
              <w:t xml:space="preserve">El CU comienza cuando Encargado de Ventas (EV) elabora un informe sobre las ventas realizadas por la empresa, detallando cantidades vendidas, tipo de producto, cliente al que se le vendió y precio final </w:t>
            </w:r>
            <w:r>
              <w:t>de venta y/o viajante.</w:t>
            </w:r>
            <w:r w:rsidRPr="00673BC6">
              <w:t xml:space="preserve"> El informe se elabora de forma periódica. Finalmente se genera el informe correspondiente.</w:t>
            </w:r>
          </w:p>
          <w:p w14:paraId="772D0257" w14:textId="77777777" w:rsidR="00AC1A16" w:rsidRPr="00673BC6" w:rsidRDefault="00AC1A16" w:rsidP="00884472">
            <w:r w:rsidRPr="00673BC6">
              <w:t>Fin del CU.</w:t>
            </w:r>
          </w:p>
        </w:tc>
      </w:tr>
    </w:tbl>
    <w:p w14:paraId="1C23A9CF" w14:textId="46885337" w:rsidR="00964524" w:rsidRDefault="00964524"/>
    <w:p w14:paraId="76ED3586" w14:textId="77777777" w:rsidR="00964524" w:rsidRDefault="00964524">
      <w:pPr>
        <w:spacing w:after="0"/>
        <w:ind w:firstLine="360"/>
        <w:jc w:val="left"/>
      </w:pPr>
      <w:r>
        <w:br w:type="page"/>
      </w:r>
    </w:p>
    <w:p w14:paraId="72DDEADF" w14:textId="77777777" w:rsidR="00AC1A16" w:rsidRDefault="00AC1A16">
      <w:bookmarkStart w:id="5" w:name="_GoBack"/>
      <w:bookmarkEnd w:id="5"/>
    </w:p>
    <w:p w14:paraId="19714800" w14:textId="77777777" w:rsidR="00AC1A16" w:rsidRDefault="00AC1A16" w:rsidP="00AC1A16">
      <w:pPr>
        <w:rPr>
          <w:lang w:val="en-US"/>
        </w:rPr>
      </w:pPr>
      <w:r>
        <w:fldChar w:fldCharType="end"/>
      </w:r>
      <w:r>
        <w:fldChar w:fldCharType="begin"/>
      </w:r>
      <w:r>
        <w:instrText xml:space="preserve"> INCLUDETEXT "D:\\Documenti-Federico\\UTN\\PRO\\REP\\01. Modelado de Negocio\\Casos de uso\\17_Elaborar_Informe_De_Calidad_De_Productos_Importados.docx" </w:instrText>
      </w:r>
      <w:r>
        <w:fldChar w:fldCharType="separate"/>
      </w:r>
    </w:p>
    <w:tbl>
      <w:tblPr>
        <w:tblStyle w:val="TableGrid"/>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72E63EF5" w14:textId="77777777" w:rsidTr="00884472">
        <w:tc>
          <w:tcPr>
            <w:tcW w:w="1667" w:type="dxa"/>
            <w:tcBorders>
              <w:top w:val="single" w:sz="4" w:space="0" w:color="auto"/>
              <w:left w:val="single" w:sz="4" w:space="0" w:color="auto"/>
              <w:bottom w:val="single" w:sz="4" w:space="0" w:color="auto"/>
              <w:right w:val="nil"/>
            </w:tcBorders>
          </w:tcPr>
          <w:p w14:paraId="2151106E" w14:textId="77777777" w:rsidR="00AC1A16" w:rsidRPr="00AB0D34" w:rsidRDefault="00AC1A16">
            <w:pPr>
              <w:rPr>
                <w:b/>
              </w:rPr>
            </w:pPr>
            <w:r w:rsidRPr="00AB0D34">
              <w:rPr>
                <w:b/>
              </w:rPr>
              <w:t>Nivel de CU:</w:t>
            </w:r>
          </w:p>
        </w:tc>
        <w:tc>
          <w:tcPr>
            <w:tcW w:w="3655" w:type="dxa"/>
            <w:gridSpan w:val="2"/>
            <w:tcBorders>
              <w:left w:val="nil"/>
              <w:right w:val="nil"/>
            </w:tcBorders>
          </w:tcPr>
          <w:p w14:paraId="3DF00F19" w14:textId="77777777" w:rsidR="00AC1A16" w:rsidRPr="00AB0D34" w:rsidRDefault="00AC1A16" w:rsidP="00884472">
            <w:r w:rsidRPr="00AB0D34">
              <w:rPr>
                <w:rFonts w:cstheme="minorHAnsi"/>
              </w:rPr>
              <w:sym w:font="Wingdings" w:char="F0FD"/>
            </w:r>
            <w:r w:rsidRPr="00AB0D34">
              <w:rPr>
                <w:rFonts w:cstheme="minorHAnsi"/>
              </w:rPr>
              <w:t xml:space="preserve">Negocio </w:t>
            </w:r>
          </w:p>
        </w:tc>
        <w:tc>
          <w:tcPr>
            <w:tcW w:w="3291" w:type="dxa"/>
            <w:gridSpan w:val="4"/>
            <w:tcBorders>
              <w:left w:val="nil"/>
            </w:tcBorders>
          </w:tcPr>
          <w:p w14:paraId="3D800255" w14:textId="77777777" w:rsidR="00AC1A16" w:rsidRPr="00AB0D34" w:rsidRDefault="00AC1A16">
            <w:r w:rsidRPr="00AB0D34">
              <w:rPr>
                <w:rFonts w:cstheme="minorHAnsi"/>
              </w:rPr>
              <w:sym w:font="Wingdings" w:char="F0A8"/>
            </w:r>
            <w:r w:rsidRPr="00AB0D34">
              <w:rPr>
                <w:rFonts w:cstheme="minorHAnsi"/>
              </w:rPr>
              <w:t>Sistema</w:t>
            </w:r>
          </w:p>
        </w:tc>
      </w:tr>
      <w:tr w:rsidR="00AC1A16" w14:paraId="718C2EB9" w14:textId="77777777" w:rsidTr="00884472">
        <w:tc>
          <w:tcPr>
            <w:tcW w:w="1667" w:type="dxa"/>
            <w:tcBorders>
              <w:top w:val="single" w:sz="4" w:space="0" w:color="auto"/>
              <w:left w:val="single" w:sz="4" w:space="0" w:color="auto"/>
              <w:bottom w:val="single" w:sz="4" w:space="0" w:color="auto"/>
              <w:right w:val="nil"/>
            </w:tcBorders>
          </w:tcPr>
          <w:p w14:paraId="060A332B" w14:textId="77777777" w:rsidR="00AC1A16" w:rsidRPr="00AB0D34" w:rsidRDefault="00AC1A16">
            <w:pPr>
              <w:rPr>
                <w:b/>
              </w:rPr>
            </w:pPr>
            <w:r w:rsidRPr="00AB0D34">
              <w:rPr>
                <w:rFonts w:cstheme="minorHAnsi"/>
                <w:b/>
              </w:rPr>
              <w:t>Nombre de CU:</w:t>
            </w:r>
          </w:p>
        </w:tc>
        <w:tc>
          <w:tcPr>
            <w:tcW w:w="5670" w:type="dxa"/>
            <w:gridSpan w:val="4"/>
            <w:tcBorders>
              <w:left w:val="nil"/>
            </w:tcBorders>
          </w:tcPr>
          <w:p w14:paraId="5059BD54" w14:textId="77777777" w:rsidR="00AC1A16" w:rsidRPr="00AB0D34" w:rsidRDefault="00AC1A16">
            <w:r w:rsidRPr="00AB0D34">
              <w:t>Elaborar Informe de Calidad de Productos Importados</w:t>
            </w:r>
          </w:p>
        </w:tc>
        <w:tc>
          <w:tcPr>
            <w:tcW w:w="568" w:type="dxa"/>
            <w:tcBorders>
              <w:left w:val="nil"/>
              <w:right w:val="nil"/>
            </w:tcBorders>
          </w:tcPr>
          <w:p w14:paraId="1DC12F03" w14:textId="77777777" w:rsidR="00AC1A16" w:rsidRPr="00AB0D34" w:rsidRDefault="00AC1A16">
            <w:pPr>
              <w:rPr>
                <w:b/>
              </w:rPr>
            </w:pPr>
            <w:r w:rsidRPr="00AB0D34">
              <w:rPr>
                <w:b/>
              </w:rPr>
              <w:t>ID:</w:t>
            </w:r>
          </w:p>
        </w:tc>
        <w:tc>
          <w:tcPr>
            <w:tcW w:w="708" w:type="dxa"/>
            <w:tcBorders>
              <w:left w:val="nil"/>
            </w:tcBorders>
          </w:tcPr>
          <w:p w14:paraId="1735445C" w14:textId="77777777" w:rsidR="00AC1A16" w:rsidRPr="00AB0D34" w:rsidRDefault="00AC1A16">
            <w:r w:rsidRPr="00AB0D34">
              <w:t>17</w:t>
            </w:r>
          </w:p>
        </w:tc>
      </w:tr>
      <w:tr w:rsidR="00AC1A16" w14:paraId="6218DDD9" w14:textId="77777777" w:rsidTr="00884472">
        <w:tc>
          <w:tcPr>
            <w:tcW w:w="1667" w:type="dxa"/>
            <w:tcBorders>
              <w:top w:val="single" w:sz="4" w:space="0" w:color="auto"/>
              <w:left w:val="single" w:sz="4" w:space="0" w:color="auto"/>
              <w:bottom w:val="single" w:sz="4" w:space="0" w:color="auto"/>
              <w:right w:val="nil"/>
            </w:tcBorders>
          </w:tcPr>
          <w:p w14:paraId="29E95CFB" w14:textId="77777777" w:rsidR="00AC1A16" w:rsidRPr="00AB0D34" w:rsidRDefault="00AC1A16">
            <w:pPr>
              <w:rPr>
                <w:b/>
              </w:rPr>
            </w:pPr>
            <w:r w:rsidRPr="00AB0D34">
              <w:rPr>
                <w:b/>
              </w:rPr>
              <w:t>Actor principal:</w:t>
            </w:r>
          </w:p>
        </w:tc>
        <w:tc>
          <w:tcPr>
            <w:tcW w:w="2436" w:type="dxa"/>
            <w:tcBorders>
              <w:left w:val="nil"/>
            </w:tcBorders>
          </w:tcPr>
          <w:p w14:paraId="78A0C0B4" w14:textId="77777777" w:rsidR="00AC1A16" w:rsidRPr="00AB0D34" w:rsidRDefault="00AC1A16">
            <w:r w:rsidRPr="00AB0D34">
              <w:t>No aplica</w:t>
            </w:r>
          </w:p>
        </w:tc>
        <w:tc>
          <w:tcPr>
            <w:tcW w:w="1958" w:type="dxa"/>
            <w:gridSpan w:val="2"/>
            <w:tcBorders>
              <w:right w:val="nil"/>
            </w:tcBorders>
          </w:tcPr>
          <w:p w14:paraId="4A0DAA15" w14:textId="77777777" w:rsidR="00AC1A16" w:rsidRPr="00AB0D34" w:rsidRDefault="00AC1A16">
            <w:pPr>
              <w:rPr>
                <w:b/>
              </w:rPr>
            </w:pPr>
            <w:r w:rsidRPr="00AB0D34">
              <w:rPr>
                <w:b/>
              </w:rPr>
              <w:t>Actor Secundario:</w:t>
            </w:r>
          </w:p>
        </w:tc>
        <w:tc>
          <w:tcPr>
            <w:tcW w:w="2552" w:type="dxa"/>
            <w:gridSpan w:val="3"/>
            <w:tcBorders>
              <w:left w:val="nil"/>
            </w:tcBorders>
          </w:tcPr>
          <w:p w14:paraId="0942C8AA" w14:textId="77777777" w:rsidR="00AC1A16" w:rsidRPr="00AB0D34" w:rsidRDefault="00AC1A16">
            <w:r w:rsidRPr="00AB0D34">
              <w:t>No aplica</w:t>
            </w:r>
          </w:p>
        </w:tc>
      </w:tr>
      <w:tr w:rsidR="00AC1A16" w14:paraId="14264832" w14:textId="77777777" w:rsidTr="00884472">
        <w:tc>
          <w:tcPr>
            <w:tcW w:w="1667" w:type="dxa"/>
            <w:tcBorders>
              <w:top w:val="single" w:sz="4" w:space="0" w:color="auto"/>
              <w:left w:val="single" w:sz="4" w:space="0" w:color="auto"/>
              <w:bottom w:val="single" w:sz="4" w:space="0" w:color="auto"/>
              <w:right w:val="nil"/>
            </w:tcBorders>
          </w:tcPr>
          <w:p w14:paraId="6F03C198" w14:textId="77777777" w:rsidR="00AC1A16" w:rsidRPr="00AB0D34" w:rsidRDefault="00AC1A16" w:rsidP="00884472">
            <w:pPr>
              <w:rPr>
                <w:b/>
              </w:rPr>
            </w:pPr>
            <w:r w:rsidRPr="00AB0D34">
              <w:rPr>
                <w:b/>
              </w:rPr>
              <w:t>Tipo de CU:</w:t>
            </w:r>
          </w:p>
        </w:tc>
        <w:tc>
          <w:tcPr>
            <w:tcW w:w="3655" w:type="dxa"/>
            <w:gridSpan w:val="2"/>
            <w:tcBorders>
              <w:left w:val="nil"/>
              <w:right w:val="nil"/>
            </w:tcBorders>
          </w:tcPr>
          <w:p w14:paraId="7E26D668" w14:textId="77777777" w:rsidR="00AC1A16" w:rsidRPr="00AB0D34" w:rsidRDefault="00AC1A16" w:rsidP="00884472">
            <w:r w:rsidRPr="00AB0D34">
              <w:rPr>
                <w:rFonts w:cstheme="minorHAnsi"/>
              </w:rPr>
              <w:sym w:font="Wingdings" w:char="F0FD"/>
            </w:r>
            <w:r w:rsidRPr="00AB0D34">
              <w:rPr>
                <w:rFonts w:cstheme="minorHAnsi"/>
              </w:rPr>
              <w:t xml:space="preserve">Concreto </w:t>
            </w:r>
          </w:p>
        </w:tc>
        <w:tc>
          <w:tcPr>
            <w:tcW w:w="3291" w:type="dxa"/>
            <w:gridSpan w:val="4"/>
            <w:tcBorders>
              <w:left w:val="nil"/>
            </w:tcBorders>
          </w:tcPr>
          <w:p w14:paraId="32FC4D17" w14:textId="77777777" w:rsidR="00AC1A16" w:rsidRPr="00AB0D34" w:rsidRDefault="00AC1A16" w:rsidP="00884472">
            <w:r w:rsidRPr="00AB0D34">
              <w:rPr>
                <w:rFonts w:cstheme="minorHAnsi"/>
              </w:rPr>
              <w:sym w:font="Wingdings" w:char="F0A8"/>
            </w:r>
            <w:r w:rsidRPr="00AB0D34">
              <w:rPr>
                <w:rFonts w:cstheme="minorHAnsi"/>
              </w:rPr>
              <w:t>Abstracto</w:t>
            </w:r>
          </w:p>
        </w:tc>
      </w:tr>
      <w:tr w:rsidR="00AC1A16" w14:paraId="051E2DB1" w14:textId="77777777" w:rsidTr="00884472">
        <w:tc>
          <w:tcPr>
            <w:tcW w:w="1667" w:type="dxa"/>
            <w:tcBorders>
              <w:top w:val="single" w:sz="4" w:space="0" w:color="auto"/>
              <w:left w:val="single" w:sz="4" w:space="0" w:color="auto"/>
              <w:bottom w:val="single" w:sz="4" w:space="0" w:color="auto"/>
              <w:right w:val="nil"/>
            </w:tcBorders>
          </w:tcPr>
          <w:p w14:paraId="1BAC5BAA" w14:textId="77777777" w:rsidR="00AC1A16" w:rsidRPr="00AB0D34" w:rsidRDefault="00AC1A16">
            <w:pPr>
              <w:rPr>
                <w:b/>
              </w:rPr>
            </w:pPr>
            <w:r w:rsidRPr="00AB0D34">
              <w:rPr>
                <w:b/>
              </w:rPr>
              <w:t>Objetivo:</w:t>
            </w:r>
          </w:p>
        </w:tc>
        <w:tc>
          <w:tcPr>
            <w:tcW w:w="6946" w:type="dxa"/>
            <w:gridSpan w:val="6"/>
            <w:tcBorders>
              <w:left w:val="nil"/>
            </w:tcBorders>
          </w:tcPr>
          <w:p w14:paraId="3E4556C2" w14:textId="77777777" w:rsidR="00AC1A16" w:rsidRPr="00AB0D34" w:rsidRDefault="00AC1A16">
            <w:r w:rsidRPr="00AB0D34">
              <w:t>Elaborar un informe sobre la calidad de los productos importados</w:t>
            </w:r>
          </w:p>
        </w:tc>
      </w:tr>
      <w:tr w:rsidR="00AC1A16" w14:paraId="42007075" w14:textId="77777777" w:rsidTr="00884472">
        <w:tc>
          <w:tcPr>
            <w:tcW w:w="1667" w:type="dxa"/>
            <w:tcBorders>
              <w:top w:val="single" w:sz="4" w:space="0" w:color="auto"/>
              <w:left w:val="single" w:sz="4" w:space="0" w:color="auto"/>
              <w:bottom w:val="single" w:sz="4" w:space="0" w:color="auto"/>
              <w:right w:val="nil"/>
            </w:tcBorders>
          </w:tcPr>
          <w:p w14:paraId="71CB9146" w14:textId="77777777" w:rsidR="00AC1A16" w:rsidRPr="00AB0D34" w:rsidRDefault="00AC1A16">
            <w:pPr>
              <w:rPr>
                <w:b/>
              </w:rPr>
            </w:pPr>
            <w:r w:rsidRPr="00AB0D34">
              <w:rPr>
                <w:b/>
              </w:rPr>
              <w:t>Éxito:</w:t>
            </w:r>
          </w:p>
        </w:tc>
        <w:tc>
          <w:tcPr>
            <w:tcW w:w="6946" w:type="dxa"/>
            <w:gridSpan w:val="6"/>
            <w:tcBorders>
              <w:left w:val="nil"/>
              <w:bottom w:val="single" w:sz="4" w:space="0" w:color="auto"/>
            </w:tcBorders>
          </w:tcPr>
          <w:p w14:paraId="2991308E" w14:textId="77777777" w:rsidR="00AC1A16" w:rsidRPr="00AB0D34" w:rsidRDefault="00AC1A16">
            <w:r w:rsidRPr="00AB0D34">
              <w:t>Se genera el informe correspondiente.</w:t>
            </w:r>
          </w:p>
        </w:tc>
      </w:tr>
      <w:tr w:rsidR="00AC1A16" w14:paraId="2BF13491" w14:textId="77777777" w:rsidTr="00884472">
        <w:tc>
          <w:tcPr>
            <w:tcW w:w="8613" w:type="dxa"/>
            <w:gridSpan w:val="7"/>
            <w:tcBorders>
              <w:top w:val="single" w:sz="4" w:space="0" w:color="auto"/>
              <w:left w:val="single" w:sz="4" w:space="0" w:color="auto"/>
              <w:bottom w:val="nil"/>
              <w:right w:val="single" w:sz="4" w:space="0" w:color="auto"/>
            </w:tcBorders>
          </w:tcPr>
          <w:p w14:paraId="25E70D2D" w14:textId="77777777" w:rsidR="00AC1A16" w:rsidRPr="00AB0D34" w:rsidRDefault="00AC1A16">
            <w:r w:rsidRPr="00AB0D34">
              <w:rPr>
                <w:b/>
              </w:rPr>
              <w:t>Descripción:</w:t>
            </w:r>
          </w:p>
        </w:tc>
      </w:tr>
      <w:tr w:rsidR="00AC1A16" w14:paraId="7801A414" w14:textId="77777777" w:rsidTr="00884472">
        <w:tc>
          <w:tcPr>
            <w:tcW w:w="8613" w:type="dxa"/>
            <w:gridSpan w:val="7"/>
            <w:tcBorders>
              <w:top w:val="nil"/>
              <w:left w:val="single" w:sz="4" w:space="0" w:color="auto"/>
              <w:bottom w:val="single" w:sz="4" w:space="0" w:color="auto"/>
              <w:right w:val="single" w:sz="4" w:space="0" w:color="auto"/>
            </w:tcBorders>
          </w:tcPr>
          <w:p w14:paraId="5F7A6183" w14:textId="77777777" w:rsidR="00AC1A16" w:rsidRPr="00AB0D34" w:rsidRDefault="00AC1A16" w:rsidP="00884472">
            <w:r w:rsidRPr="00AB0D34">
              <w:t>El CU comienza cuando el Responsable de Compras (RC) elabora un informe detallando los defectos encontrados en los productos importados recibidos, su clasificación según los niveles de calidad encontrados y se determinan como aceptados en caso de cumplir con la calidad contratada y como defectuosos en caso contrario.</w:t>
            </w:r>
          </w:p>
          <w:p w14:paraId="74FBB953" w14:textId="77777777" w:rsidR="00AC1A16" w:rsidRPr="00AB0D34" w:rsidRDefault="00AC1A16" w:rsidP="00884472">
            <w:r w:rsidRPr="00AB0D34">
              <w:t>Fin del CU.</w:t>
            </w:r>
          </w:p>
        </w:tc>
      </w:tr>
    </w:tbl>
    <w:p w14:paraId="72008813" w14:textId="77777777" w:rsidR="00AC1A16" w:rsidRDefault="00AC1A16"/>
    <w:p w14:paraId="2DD71909" w14:textId="427EF810" w:rsidR="00AC1A16" w:rsidRDefault="00AC1A16" w:rsidP="00AC1A16">
      <w:r>
        <w:fldChar w:fldCharType="end"/>
      </w:r>
    </w:p>
    <w:p w14:paraId="6C2130C9" w14:textId="77777777" w:rsidR="004A238B" w:rsidRDefault="004A238B">
      <w:pPr>
        <w:spacing w:after="0"/>
        <w:ind w:firstLine="360"/>
        <w:jc w:val="left"/>
        <w:rPr>
          <w:rFonts w:asciiTheme="majorHAnsi" w:eastAsiaTheme="majorEastAsia" w:hAnsiTheme="majorHAnsi" w:cstheme="majorBidi"/>
          <w:b/>
          <w:bCs/>
          <w:color w:val="376092" w:themeColor="accent1" w:themeShade="BF"/>
          <w:sz w:val="24"/>
          <w:szCs w:val="24"/>
        </w:rPr>
      </w:pPr>
      <w:r>
        <w:br w:type="page"/>
      </w:r>
    </w:p>
    <w:p w14:paraId="016B6EF7" w14:textId="36516875" w:rsidR="00B121D2" w:rsidRDefault="00314FCA" w:rsidP="00F91520">
      <w:pPr>
        <w:pStyle w:val="Heading1"/>
      </w:pPr>
      <w:bookmarkStart w:id="6" w:name="_Toc264344430"/>
      <w:r>
        <w:lastRenderedPageBreak/>
        <w:t>Modelo de Objetos del Dominio del Problema</w:t>
      </w:r>
      <w:bookmarkEnd w:id="6"/>
    </w:p>
    <w:p w14:paraId="3079A247" w14:textId="77777777" w:rsidR="004A238B" w:rsidRDefault="00314FCA" w:rsidP="004A238B">
      <w:r>
        <w:t>A continuación se presentan las principales clases detectadas en el análisis del Negocio, a partir de estas clases</w:t>
      </w:r>
      <w:r w:rsidR="0053509A">
        <w:t>, luego se</w:t>
      </w:r>
      <w:r>
        <w:t xml:space="preserve"> derivarán las</w:t>
      </w:r>
      <w:r w:rsidR="004A238B">
        <w:t xml:space="preserve"> clases del Modelo de Análisis.</w:t>
      </w:r>
    </w:p>
    <w:p w14:paraId="262B17FF" w14:textId="77777777" w:rsidR="004A238B" w:rsidRDefault="004A238B">
      <w:pPr>
        <w:spacing w:after="0"/>
        <w:ind w:firstLine="360"/>
        <w:jc w:val="left"/>
      </w:pPr>
      <w:r>
        <w:br w:type="page"/>
      </w:r>
    </w:p>
    <w:p w14:paraId="0DB81275" w14:textId="5ABF39FC" w:rsidR="00A44165" w:rsidRPr="004A238B" w:rsidRDefault="004A238B" w:rsidP="004A238B">
      <w:r>
        <w:rPr>
          <w:noProof/>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pt;margin-top:314.25pt;width:424.45pt;height:62.8pt;rotation:3035519fd;z-index:251660288;mso-position-horizontal-relative:text;mso-position-vertical-relative:text">
            <v:fill r:id="rId12" o:title=""/>
            <v:stroke r:id="rId12" o:title=""/>
            <v:shadow color="#868686"/>
            <v:textpath style="font-family:&quot;Arial Black&quot;;v-text-kern:t" trim="t" fitpath="t" string="Sacar esta página y poner el MODP&#10;"/>
          </v:shape>
        </w:pict>
      </w:r>
      <w:r w:rsidR="00A44165">
        <w:br w:type="page"/>
      </w:r>
    </w:p>
    <w:p w14:paraId="4D5D83ED" w14:textId="3A7E62B2" w:rsidR="00A44165" w:rsidRDefault="00A44165" w:rsidP="00A44165">
      <w:pPr>
        <w:pStyle w:val="Heading1"/>
      </w:pPr>
      <w:bookmarkStart w:id="7" w:name="_Toc264344431"/>
      <w:r>
        <w:lastRenderedPageBreak/>
        <w:t xml:space="preserve">Definición de </w:t>
      </w:r>
      <w:r w:rsidR="002D76E2">
        <w:t>Trabajadores</w:t>
      </w:r>
      <w:r>
        <w:t xml:space="preserve"> de Negocio</w:t>
      </w:r>
      <w:bookmarkEnd w:id="7"/>
    </w:p>
    <w:p w14:paraId="6F8C3017" w14:textId="5B22592A" w:rsidR="00314FCA" w:rsidRPr="00314FCA" w:rsidRDefault="00A44165" w:rsidP="00884472">
      <w:r>
        <w:rPr>
          <w:noProof/>
          <w:lang w:val="es-AR" w:eastAsia="es-AR" w:bidi="ar-SA"/>
        </w:rPr>
        <w:drawing>
          <wp:inline distT="0" distB="0" distL="0" distR="0" wp14:editId="17013FAE">
            <wp:extent cx="5400040" cy="5645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645198"/>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sectPr w:rsidR="00314FCA" w:rsidRPr="00314FCA" w:rsidSect="002E4F41">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09ED3C" w14:textId="77777777" w:rsidR="00F252E3" w:rsidRPr="005B0FCA" w:rsidRDefault="00F252E3" w:rsidP="005B0FCA">
      <w:pPr>
        <w:rPr>
          <w:rFonts w:eastAsia="Times New Roman" w:cs="Times New Roman"/>
          <w:szCs w:val="20"/>
          <w:lang w:eastAsia="es-ES"/>
        </w:rPr>
      </w:pPr>
      <w:r>
        <w:separator/>
      </w:r>
    </w:p>
  </w:endnote>
  <w:endnote w:type="continuationSeparator" w:id="0">
    <w:p w14:paraId="30A04776" w14:textId="77777777" w:rsidR="00F252E3" w:rsidRPr="005B0FCA" w:rsidRDefault="00F252E3"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EE062" w14:textId="77777777" w:rsidR="00884472" w:rsidRDefault="008844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884472" w:rsidRPr="004F34FB" w14:paraId="75EC6C8D" w14:textId="77777777" w:rsidTr="00A27A88">
      <w:trPr>
        <w:jc w:val="center"/>
      </w:trPr>
      <w:tc>
        <w:tcPr>
          <w:tcW w:w="4387" w:type="dxa"/>
        </w:tcPr>
        <w:p w14:paraId="0FC533FA" w14:textId="77777777" w:rsidR="00884472" w:rsidRPr="004F34FB" w:rsidRDefault="00884472" w:rsidP="00A90B65">
          <w:pPr>
            <w:pStyle w:val="Footer"/>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tc>
      <w:tc>
        <w:tcPr>
          <w:tcW w:w="5216" w:type="dxa"/>
        </w:tcPr>
        <w:p w14:paraId="1B67BDE3" w14:textId="77777777" w:rsidR="00884472" w:rsidRPr="004F34FB" w:rsidRDefault="00884472" w:rsidP="00A90B65">
          <w:pPr>
            <w:pStyle w:val="Footer"/>
            <w:spacing w:after="0"/>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964524">
            <w:rPr>
              <w:rStyle w:val="PageNumber"/>
              <w:rFonts w:ascii="Arial" w:hAnsi="Arial" w:cs="Arial"/>
              <w:noProof/>
              <w:sz w:val="18"/>
              <w:szCs w:val="18"/>
            </w:rPr>
            <w:t>18</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964524">
            <w:rPr>
              <w:rFonts w:ascii="Arial" w:hAnsi="Arial" w:cs="Arial"/>
              <w:noProof/>
              <w:sz w:val="18"/>
              <w:szCs w:val="18"/>
            </w:rPr>
            <w:t>18</w:t>
          </w:r>
          <w:r w:rsidRPr="004F34FB">
            <w:rPr>
              <w:rFonts w:ascii="Arial" w:hAnsi="Arial" w:cs="Arial"/>
              <w:sz w:val="18"/>
              <w:szCs w:val="18"/>
            </w:rPr>
            <w:fldChar w:fldCharType="end"/>
          </w:r>
        </w:p>
      </w:tc>
    </w:tr>
  </w:tbl>
  <w:p w14:paraId="0A0D5B2E" w14:textId="77777777" w:rsidR="00884472" w:rsidRDefault="00884472" w:rsidP="00A90B65">
    <w:pPr>
      <w:pStyle w:val="Footer"/>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C0CF3" w14:textId="77777777" w:rsidR="00884472" w:rsidRDefault="00884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968664" w14:textId="77777777" w:rsidR="00F252E3" w:rsidRPr="005B0FCA" w:rsidRDefault="00F252E3" w:rsidP="005B0FCA">
      <w:pPr>
        <w:rPr>
          <w:rFonts w:eastAsia="Times New Roman" w:cs="Times New Roman"/>
          <w:szCs w:val="20"/>
          <w:lang w:eastAsia="es-ES"/>
        </w:rPr>
      </w:pPr>
      <w:r>
        <w:separator/>
      </w:r>
    </w:p>
  </w:footnote>
  <w:footnote w:type="continuationSeparator" w:id="0">
    <w:p w14:paraId="783D85EC" w14:textId="77777777" w:rsidR="00F252E3" w:rsidRPr="005B0FCA" w:rsidRDefault="00F252E3"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4F271" w14:textId="77777777" w:rsidR="00884472" w:rsidRDefault="008844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884472" w14:paraId="2C0EB428" w14:textId="77777777" w:rsidTr="00C90A7F">
      <w:tc>
        <w:tcPr>
          <w:tcW w:w="3506" w:type="dxa"/>
        </w:tcPr>
        <w:p w14:paraId="4324D28B" w14:textId="77777777" w:rsidR="00884472" w:rsidRDefault="00884472" w:rsidP="00A90B65">
          <w:pPr>
            <w:pStyle w:val="Header"/>
            <w:spacing w:after="0"/>
            <w:rPr>
              <w:szCs w:val="16"/>
            </w:rPr>
          </w:pPr>
          <w:r>
            <w:rPr>
              <w:szCs w:val="16"/>
            </w:rPr>
            <w:t>Universidad Tecnológica Nacional</w:t>
          </w:r>
        </w:p>
      </w:tc>
      <w:tc>
        <w:tcPr>
          <w:tcW w:w="4149" w:type="dxa"/>
        </w:tcPr>
        <w:p w14:paraId="76ADF260" w14:textId="77777777" w:rsidR="00884472" w:rsidRDefault="00884472" w:rsidP="00A90B65">
          <w:pPr>
            <w:pStyle w:val="Header"/>
            <w:spacing w:after="0"/>
            <w:rPr>
              <w:szCs w:val="16"/>
            </w:rPr>
          </w:pPr>
        </w:p>
      </w:tc>
      <w:tc>
        <w:tcPr>
          <w:tcW w:w="1843" w:type="dxa"/>
        </w:tcPr>
        <w:p w14:paraId="0A384729" w14:textId="77777777" w:rsidR="00884472" w:rsidRDefault="00884472" w:rsidP="00A90B65">
          <w:pPr>
            <w:pStyle w:val="Header"/>
            <w:spacing w:after="0"/>
            <w:rPr>
              <w:szCs w:val="16"/>
            </w:rPr>
          </w:pPr>
          <w:r>
            <w:rPr>
              <w:szCs w:val="16"/>
            </w:rPr>
            <w:t>Proyecto Final</w:t>
          </w:r>
        </w:p>
      </w:tc>
    </w:tr>
    <w:tr w:rsidR="00884472" w:rsidRPr="00E81072" w14:paraId="4C1F5AE9" w14:textId="77777777" w:rsidTr="00C90A7F">
      <w:tc>
        <w:tcPr>
          <w:tcW w:w="3506" w:type="dxa"/>
        </w:tcPr>
        <w:p w14:paraId="4B222837" w14:textId="77777777" w:rsidR="00884472" w:rsidRDefault="00884472" w:rsidP="00A90B65">
          <w:pPr>
            <w:pStyle w:val="Header"/>
            <w:spacing w:after="0"/>
            <w:rPr>
              <w:szCs w:val="16"/>
            </w:rPr>
          </w:pPr>
          <w:r>
            <w:rPr>
              <w:szCs w:val="16"/>
            </w:rPr>
            <w:t>Facultad Regional Córdoba</w:t>
          </w:r>
        </w:p>
      </w:tc>
      <w:tc>
        <w:tcPr>
          <w:tcW w:w="4149" w:type="dxa"/>
        </w:tcPr>
        <w:p w14:paraId="786D9CF8" w14:textId="77777777" w:rsidR="00884472" w:rsidRPr="00E81072" w:rsidRDefault="00884472" w:rsidP="00A90B65">
          <w:pPr>
            <w:pStyle w:val="Header"/>
            <w:spacing w:after="0"/>
            <w:rPr>
              <w:szCs w:val="16"/>
            </w:rPr>
          </w:pPr>
        </w:p>
      </w:tc>
      <w:tc>
        <w:tcPr>
          <w:tcW w:w="1843" w:type="dxa"/>
        </w:tcPr>
        <w:p w14:paraId="202BD1E1" w14:textId="67598045" w:rsidR="00884472" w:rsidRPr="00E81072" w:rsidRDefault="00884472" w:rsidP="00A90B65">
          <w:pPr>
            <w:pStyle w:val="Header"/>
            <w:spacing w:after="0"/>
            <w:rPr>
              <w:szCs w:val="16"/>
            </w:rPr>
          </w:pPr>
          <w:r>
            <w:rPr>
              <w:szCs w:val="16"/>
            </w:rPr>
            <w:t>SEEE</w:t>
          </w:r>
        </w:p>
      </w:tc>
    </w:tr>
  </w:tbl>
  <w:p w14:paraId="69EF82FF" w14:textId="77777777" w:rsidR="00884472" w:rsidRPr="00E81072" w:rsidRDefault="00884472" w:rsidP="00A90B65">
    <w:pPr>
      <w:pStyle w:val="Header"/>
      <w:spacing w:after="0"/>
      <w:rPr>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1E957" w14:textId="77777777" w:rsidR="00884472" w:rsidRDefault="008844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73A0"/>
    <w:rsid w:val="00015966"/>
    <w:rsid w:val="0002412F"/>
    <w:rsid w:val="00054A30"/>
    <w:rsid w:val="0005573C"/>
    <w:rsid w:val="000602FE"/>
    <w:rsid w:val="000612C0"/>
    <w:rsid w:val="00075CA7"/>
    <w:rsid w:val="00084BB2"/>
    <w:rsid w:val="000906FC"/>
    <w:rsid w:val="000A4FB7"/>
    <w:rsid w:val="000D1534"/>
    <w:rsid w:val="00111B1F"/>
    <w:rsid w:val="00123CD8"/>
    <w:rsid w:val="0013297B"/>
    <w:rsid w:val="001435B9"/>
    <w:rsid w:val="00144D3F"/>
    <w:rsid w:val="00185195"/>
    <w:rsid w:val="001F20BD"/>
    <w:rsid w:val="001F4437"/>
    <w:rsid w:val="001F73A0"/>
    <w:rsid w:val="00205CF4"/>
    <w:rsid w:val="0023424A"/>
    <w:rsid w:val="00236508"/>
    <w:rsid w:val="00262BA0"/>
    <w:rsid w:val="002633D2"/>
    <w:rsid w:val="00263A58"/>
    <w:rsid w:val="00266CE6"/>
    <w:rsid w:val="00270C52"/>
    <w:rsid w:val="0029046A"/>
    <w:rsid w:val="002A5663"/>
    <w:rsid w:val="002B7ECA"/>
    <w:rsid w:val="002D0DCF"/>
    <w:rsid w:val="002D76E2"/>
    <w:rsid w:val="002E4F41"/>
    <w:rsid w:val="002F797E"/>
    <w:rsid w:val="00314732"/>
    <w:rsid w:val="00314FCA"/>
    <w:rsid w:val="00326815"/>
    <w:rsid w:val="00335A30"/>
    <w:rsid w:val="00353CBE"/>
    <w:rsid w:val="00356D44"/>
    <w:rsid w:val="00367821"/>
    <w:rsid w:val="004424CE"/>
    <w:rsid w:val="00454E8F"/>
    <w:rsid w:val="00474DF1"/>
    <w:rsid w:val="004772C8"/>
    <w:rsid w:val="004A238B"/>
    <w:rsid w:val="004A5987"/>
    <w:rsid w:val="004C6FD1"/>
    <w:rsid w:val="004E3964"/>
    <w:rsid w:val="004F3145"/>
    <w:rsid w:val="004F3B6A"/>
    <w:rsid w:val="004F49FA"/>
    <w:rsid w:val="00501195"/>
    <w:rsid w:val="00511239"/>
    <w:rsid w:val="0051534D"/>
    <w:rsid w:val="00515F59"/>
    <w:rsid w:val="00524BEB"/>
    <w:rsid w:val="0053509A"/>
    <w:rsid w:val="005427EE"/>
    <w:rsid w:val="00552BAC"/>
    <w:rsid w:val="00572E43"/>
    <w:rsid w:val="0057747E"/>
    <w:rsid w:val="005B0FCA"/>
    <w:rsid w:val="005C5824"/>
    <w:rsid w:val="005F175D"/>
    <w:rsid w:val="00624EF5"/>
    <w:rsid w:val="006566BD"/>
    <w:rsid w:val="00663F42"/>
    <w:rsid w:val="00672A8D"/>
    <w:rsid w:val="006851BE"/>
    <w:rsid w:val="006C7532"/>
    <w:rsid w:val="006D0A41"/>
    <w:rsid w:val="006E1A33"/>
    <w:rsid w:val="006E7029"/>
    <w:rsid w:val="006F32B3"/>
    <w:rsid w:val="007157C0"/>
    <w:rsid w:val="00715FFE"/>
    <w:rsid w:val="00746A25"/>
    <w:rsid w:val="007719F4"/>
    <w:rsid w:val="00795723"/>
    <w:rsid w:val="007F593F"/>
    <w:rsid w:val="00811FE5"/>
    <w:rsid w:val="00815391"/>
    <w:rsid w:val="008502FE"/>
    <w:rsid w:val="00874645"/>
    <w:rsid w:val="00881848"/>
    <w:rsid w:val="00884472"/>
    <w:rsid w:val="008957CE"/>
    <w:rsid w:val="008C7A3C"/>
    <w:rsid w:val="008E0387"/>
    <w:rsid w:val="00942644"/>
    <w:rsid w:val="00947274"/>
    <w:rsid w:val="0095648E"/>
    <w:rsid w:val="00964524"/>
    <w:rsid w:val="00966560"/>
    <w:rsid w:val="009912E8"/>
    <w:rsid w:val="0099436B"/>
    <w:rsid w:val="009A27C8"/>
    <w:rsid w:val="009B0214"/>
    <w:rsid w:val="009B66A2"/>
    <w:rsid w:val="009D5171"/>
    <w:rsid w:val="009E4D49"/>
    <w:rsid w:val="009E7CD8"/>
    <w:rsid w:val="00A03DFA"/>
    <w:rsid w:val="00A23F05"/>
    <w:rsid w:val="00A25EDF"/>
    <w:rsid w:val="00A27A88"/>
    <w:rsid w:val="00A3125C"/>
    <w:rsid w:val="00A44165"/>
    <w:rsid w:val="00A52C6D"/>
    <w:rsid w:val="00A616EF"/>
    <w:rsid w:val="00A63424"/>
    <w:rsid w:val="00A71A6A"/>
    <w:rsid w:val="00A83FFD"/>
    <w:rsid w:val="00A903AE"/>
    <w:rsid w:val="00A90B65"/>
    <w:rsid w:val="00AA1D78"/>
    <w:rsid w:val="00AC14C9"/>
    <w:rsid w:val="00AC1A16"/>
    <w:rsid w:val="00AC2C61"/>
    <w:rsid w:val="00AD5F94"/>
    <w:rsid w:val="00AE447C"/>
    <w:rsid w:val="00AE74F1"/>
    <w:rsid w:val="00AF5942"/>
    <w:rsid w:val="00B10CD6"/>
    <w:rsid w:val="00B121D2"/>
    <w:rsid w:val="00B253F0"/>
    <w:rsid w:val="00B400C3"/>
    <w:rsid w:val="00BD74A3"/>
    <w:rsid w:val="00C00A4F"/>
    <w:rsid w:val="00C35A6E"/>
    <w:rsid w:val="00C41511"/>
    <w:rsid w:val="00C46E1D"/>
    <w:rsid w:val="00C54915"/>
    <w:rsid w:val="00C77F15"/>
    <w:rsid w:val="00C86614"/>
    <w:rsid w:val="00C90A7F"/>
    <w:rsid w:val="00C92B6A"/>
    <w:rsid w:val="00CA6AEB"/>
    <w:rsid w:val="00CB26A0"/>
    <w:rsid w:val="00CE5389"/>
    <w:rsid w:val="00D019C6"/>
    <w:rsid w:val="00D04AC7"/>
    <w:rsid w:val="00D07228"/>
    <w:rsid w:val="00D15456"/>
    <w:rsid w:val="00D51E01"/>
    <w:rsid w:val="00D62555"/>
    <w:rsid w:val="00D66754"/>
    <w:rsid w:val="00D9077F"/>
    <w:rsid w:val="00DC66F7"/>
    <w:rsid w:val="00E20085"/>
    <w:rsid w:val="00E57959"/>
    <w:rsid w:val="00E81072"/>
    <w:rsid w:val="00E834F6"/>
    <w:rsid w:val="00E84674"/>
    <w:rsid w:val="00E8748E"/>
    <w:rsid w:val="00EB7817"/>
    <w:rsid w:val="00F222EA"/>
    <w:rsid w:val="00F24BD8"/>
    <w:rsid w:val="00F252E3"/>
    <w:rsid w:val="00F25891"/>
    <w:rsid w:val="00F46801"/>
    <w:rsid w:val="00F7729A"/>
    <w:rsid w:val="00F91520"/>
    <w:rsid w:val="00F97A78"/>
    <w:rsid w:val="00FE0905"/>
    <w:rsid w:val="00FE796A"/>
    <w:rsid w:val="00FF721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67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Heading1">
    <w:name w:val="heading 1"/>
    <w:basedOn w:val="Normal"/>
    <w:next w:val="Normal"/>
    <w:link w:val="Heading1Char"/>
    <w:uiPriority w:val="9"/>
    <w:qFormat/>
    <w:rsid w:val="00F24BD8"/>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54061"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F24BD8"/>
    <w:rPr>
      <w:rFonts w:asciiTheme="majorHAnsi" w:eastAsiaTheme="majorEastAsia" w:hAnsiTheme="majorHAnsi" w:cstheme="majorBidi"/>
      <w:b/>
      <w:bCs/>
      <w:color w:val="376092" w:themeColor="accent1" w:themeShade="BF"/>
      <w:sz w:val="24"/>
      <w:szCs w:val="24"/>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76092"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95959"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95959"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95959" w:themeColor="text1" w:themeTint="A5"/>
    </w:rPr>
  </w:style>
  <w:style w:type="paragraph" w:styleId="IntenseQuote">
    <w:name w:val="Intense Quote"/>
    <w:basedOn w:val="Normal"/>
    <w:next w:val="Normal"/>
    <w:link w:val="IntenseQuoteCh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95959"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793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paragraph" w:styleId="BodyText">
    <w:name w:val="Body Text"/>
    <w:basedOn w:val="Normal"/>
    <w:link w:val="BodyTextChar"/>
    <w:rsid w:val="00552BAC"/>
    <w:pPr>
      <w:spacing w:after="0"/>
    </w:pPr>
    <w:rPr>
      <w:rFonts w:ascii="Times New Roman" w:eastAsia="Times New Roman" w:hAnsi="Times New Roman" w:cs="Times New Roman"/>
      <w:sz w:val="24"/>
      <w:szCs w:val="20"/>
      <w:lang w:eastAsia="es-ES" w:bidi="ar-SA"/>
    </w:rPr>
  </w:style>
  <w:style w:type="character" w:customStyle="1" w:styleId="BodyTextChar">
    <w:name w:val="Body Text Char"/>
    <w:basedOn w:val="DefaultParagraphFont"/>
    <w:link w:val="BodyText"/>
    <w:rsid w:val="00552BAC"/>
    <w:rPr>
      <w:rFonts w:ascii="Times New Roman" w:eastAsia="Times New Roman" w:hAnsi="Times New Roman" w:cs="Times New Roman"/>
      <w:sz w:val="24"/>
      <w:szCs w:val="20"/>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E0A81-62D3-4F6F-BE37-478436BD1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1370</TotalTime>
  <Pages>18</Pages>
  <Words>3245</Words>
  <Characters>17853</Characters>
  <Application>Microsoft Office Word</Application>
  <DocSecurity>0</DocSecurity>
  <Lines>148</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21056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Driv</cp:lastModifiedBy>
  <cp:revision>62</cp:revision>
  <cp:lastPrinted>2010-04-13T11:09:00Z</cp:lastPrinted>
  <dcterms:created xsi:type="dcterms:W3CDTF">2010-04-08T22:34:00Z</dcterms:created>
  <dcterms:modified xsi:type="dcterms:W3CDTF">2010-06-15T08:53:00Z</dcterms:modified>
</cp:coreProperties>
</file>