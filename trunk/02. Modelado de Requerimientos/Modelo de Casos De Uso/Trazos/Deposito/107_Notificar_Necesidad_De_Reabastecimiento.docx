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426"/>
        <w:gridCol w:w="567"/>
        <w:gridCol w:w="1322"/>
        <w:gridCol w:w="121"/>
        <w:gridCol w:w="201"/>
        <w:gridCol w:w="1018"/>
        <w:gridCol w:w="739"/>
        <w:gridCol w:w="236"/>
        <w:gridCol w:w="1040"/>
        <w:gridCol w:w="568"/>
        <w:gridCol w:w="708"/>
      </w:tblGrid>
      <w:tr w:rsidR="00C7061A" w14:paraId="00A6A2FA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C8CBE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6643C831" w14:textId="77777777" w:rsidR="00C7061A" w:rsidRDefault="00100CF3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5"/>
            <w:tcBorders>
              <w:left w:val="nil"/>
            </w:tcBorders>
          </w:tcPr>
          <w:p w14:paraId="5163E720" w14:textId="77777777" w:rsidR="00C7061A" w:rsidRDefault="00100CF3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2B6D933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C6F6F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2FD004D" w14:textId="77777777" w:rsidR="00512B66" w:rsidRDefault="003B1F3D" w:rsidP="001F04D2">
            <w:r>
              <w:t>Notificar N</w:t>
            </w:r>
            <w:r w:rsidR="001F04D2">
              <w:t>ecesidad</w:t>
            </w:r>
            <w:r w:rsidR="00832F20">
              <w:t xml:space="preserve"> </w:t>
            </w:r>
            <w:r w:rsidR="00502360">
              <w:t>de Reabastecimiento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4F017382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05B9292F" w14:textId="77777777" w:rsidR="00512B66" w:rsidRDefault="00327FB3">
            <w:r>
              <w:t>10</w:t>
            </w:r>
            <w:r w:rsidR="00201BCA">
              <w:t>7</w:t>
            </w:r>
          </w:p>
        </w:tc>
      </w:tr>
      <w:tr w:rsidR="00DC19BB" w14:paraId="7152492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B58617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946" w:type="dxa"/>
            <w:gridSpan w:val="11"/>
            <w:tcBorders>
              <w:left w:val="nil"/>
              <w:bottom w:val="single" w:sz="4" w:space="0" w:color="auto"/>
            </w:tcBorders>
          </w:tcPr>
          <w:p w14:paraId="3FE5E36B" w14:textId="77777777" w:rsidR="00DC19BB" w:rsidRDefault="00C16AE8">
            <w:r>
              <w:t>Depósito</w:t>
            </w:r>
          </w:p>
        </w:tc>
      </w:tr>
      <w:tr w:rsidR="008F3E09" w14:paraId="6179A244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CD295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B8F102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302CF4B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1DD72380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5F9CDB21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30776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1651FDE8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2865E0F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57D348CE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B9DAA16" w14:textId="77777777" w:rsidTr="008F3E0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8F6818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B9911CC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4C97FA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316" w:type="dxa"/>
            <w:gridSpan w:val="3"/>
            <w:tcBorders>
              <w:left w:val="nil"/>
            </w:tcBorders>
          </w:tcPr>
          <w:p w14:paraId="076F15A2" w14:textId="77777777" w:rsidR="008F3E09" w:rsidRDefault="00100CF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3A22CE49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92FDB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741C0249" w14:textId="77777777" w:rsidR="00C7061A" w:rsidRDefault="0025223B" w:rsidP="00502360">
            <w:r>
              <w:t>No aplica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1909C2F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4"/>
            <w:tcBorders>
              <w:left w:val="nil"/>
            </w:tcBorders>
          </w:tcPr>
          <w:p w14:paraId="53C4A60B" w14:textId="77777777" w:rsidR="00C7061A" w:rsidRDefault="00F8063C">
            <w:r>
              <w:t>No aplica.</w:t>
            </w:r>
          </w:p>
        </w:tc>
      </w:tr>
      <w:tr w:rsidR="00CD204D" w14:paraId="7514809F" w14:textId="77777777" w:rsidTr="0096040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4509BA3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036FA33F" w14:textId="77777777" w:rsidR="00CD204D" w:rsidRDefault="00100CF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C16AE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291" w:type="dxa"/>
            <w:gridSpan w:val="5"/>
            <w:tcBorders>
              <w:left w:val="nil"/>
            </w:tcBorders>
          </w:tcPr>
          <w:p w14:paraId="6CD651FE" w14:textId="77777777" w:rsidR="00CD204D" w:rsidRDefault="00100CF3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3DF77143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973DA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246303" w14:textId="77777777" w:rsidR="00D842C6" w:rsidRPr="00596BA0" w:rsidRDefault="0022110D" w:rsidP="002505C2">
            <w:r>
              <w:t>Notificar aquellos productos importados y/o materias primas que estén del nivel de reaprovisionamiento o por debajo del mismo.</w:t>
            </w:r>
          </w:p>
        </w:tc>
      </w:tr>
      <w:tr w:rsidR="00DC19BB" w14:paraId="299709ED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C0E4E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946" w:type="dxa"/>
            <w:gridSpan w:val="11"/>
            <w:tcBorders>
              <w:left w:val="nil"/>
            </w:tcBorders>
          </w:tcPr>
          <w:p w14:paraId="7B19D897" w14:textId="77777777" w:rsidR="00DC19BB" w:rsidRDefault="00DC19BB" w:rsidP="000C4F46"/>
        </w:tc>
      </w:tr>
      <w:tr w:rsidR="005C249A" w14:paraId="11C7382A" w14:textId="77777777" w:rsidTr="005C249A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4805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049B9E9D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612091D3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953" w:type="dxa"/>
            <w:gridSpan w:val="9"/>
            <w:tcBorders>
              <w:left w:val="nil"/>
            </w:tcBorders>
          </w:tcPr>
          <w:p w14:paraId="39872C9C" w14:textId="77777777" w:rsidR="00FC7E87" w:rsidRDefault="002505C2" w:rsidP="002505C2">
            <w:pPr>
              <w:pStyle w:val="Prrafodelista"/>
              <w:numPr>
                <w:ilvl w:val="0"/>
                <w:numId w:val="1"/>
              </w:numPr>
            </w:pPr>
            <w:r>
              <w:t xml:space="preserve">Se notifica aquellos productos importados y/o materias primas que están en el </w:t>
            </w:r>
            <w:r w:rsidR="0022110D">
              <w:t>nivel de reaprovisionamiento</w:t>
            </w:r>
            <w:r>
              <w:t xml:space="preserve"> o por debajo del mismo.</w:t>
            </w:r>
          </w:p>
        </w:tc>
      </w:tr>
      <w:tr w:rsidR="005C249A" w14:paraId="0E694E71" w14:textId="77777777" w:rsidTr="005C249A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4E6B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3472A54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953" w:type="dxa"/>
            <w:gridSpan w:val="9"/>
            <w:tcBorders>
              <w:left w:val="nil"/>
              <w:bottom w:val="single" w:sz="4" w:space="0" w:color="auto"/>
            </w:tcBorders>
          </w:tcPr>
          <w:p w14:paraId="2C2F889F" w14:textId="77777777" w:rsidR="007D019B" w:rsidRDefault="003B3A59" w:rsidP="007D019B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productos importados y/o materias primas que estén en el </w:t>
            </w:r>
            <w:r w:rsidR="0022110D">
              <w:t>nivel de reaprovisionamiento</w:t>
            </w:r>
            <w:r>
              <w:t xml:space="preserve"> o por debajo del mismo.</w:t>
            </w:r>
          </w:p>
          <w:p w14:paraId="369906C4" w14:textId="77777777" w:rsidR="007D019B" w:rsidRDefault="007D019B" w:rsidP="007D019B">
            <w:pPr>
              <w:pStyle w:val="Prrafodelista"/>
              <w:numPr>
                <w:ilvl w:val="0"/>
                <w:numId w:val="1"/>
              </w:numPr>
            </w:pPr>
            <w:r>
              <w:t>El ED no desea realizar un pedido de reabastecimiento.</w:t>
            </w:r>
          </w:p>
          <w:p w14:paraId="27A5603A" w14:textId="77777777" w:rsidR="007D019B" w:rsidRDefault="007D019B" w:rsidP="007D019B"/>
        </w:tc>
      </w:tr>
      <w:tr w:rsidR="005C249A" w14:paraId="1E864D2D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2EF75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545E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287DE82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B8593" w14:textId="77777777" w:rsidR="005C249A" w:rsidRPr="008F3E09" w:rsidRDefault="00E64637" w:rsidP="00BF65D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</w:t>
            </w:r>
            <w:r w:rsidR="007C038A">
              <w:t xml:space="preserve">comienzo cuando el Sistema </w:t>
            </w:r>
            <w:r w:rsidR="00BF65D0">
              <w:t xml:space="preserve">requiere </w:t>
            </w:r>
            <w:r w:rsidR="00BF65D0">
              <w:rPr>
                <w:i/>
              </w:rPr>
              <w:t>Notificar Necesidad de Reabastecimiento</w:t>
            </w:r>
            <w:r w:rsidR="00E86775" w:rsidRPr="007953CA"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02427" w14:textId="77777777" w:rsidR="00E31140" w:rsidRPr="00960403" w:rsidRDefault="00E31140" w:rsidP="00FC7E87">
            <w:pPr>
              <w:pStyle w:val="Prrafodelista"/>
              <w:ind w:left="230"/>
            </w:pPr>
          </w:p>
        </w:tc>
      </w:tr>
      <w:tr w:rsidR="00E64637" w14:paraId="7A8ADE1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0021B" w14:textId="74198ABC" w:rsidR="00E64637" w:rsidRDefault="007953CA" w:rsidP="007F24DD">
            <w:pPr>
              <w:pStyle w:val="Prrafodelista"/>
              <w:numPr>
                <w:ilvl w:val="0"/>
                <w:numId w:val="3"/>
              </w:numPr>
              <w:ind w:hanging="198"/>
              <w:pPrChange w:id="1" w:author="tisan" w:date="2011-03-19T18:29:00Z">
                <w:pPr>
                  <w:pStyle w:val="Prrafodelista"/>
                  <w:numPr>
                    <w:numId w:val="3"/>
                  </w:numPr>
                  <w:tabs>
                    <w:tab w:val="num" w:pos="340"/>
                  </w:tabs>
                  <w:ind w:left="284" w:hanging="284"/>
                </w:pPr>
              </w:pPrChange>
            </w:pPr>
            <w:r>
              <w:t xml:space="preserve">Para ello el Sistema </w:t>
            </w:r>
            <w:r w:rsidR="00E414E5">
              <w:t xml:space="preserve">verifica </w:t>
            </w:r>
            <w:del w:id="2" w:author="tisan" w:date="2011-03-19T18:27:00Z">
              <w:r w:rsidR="00A274C2" w:rsidDel="007F24DD">
                <w:delText>que</w:delText>
              </w:r>
            </w:del>
            <w:ins w:id="3" w:author="tisan" w:date="2011-03-19T18:24:00Z">
              <w:r w:rsidR="007F24DD">
                <w:t xml:space="preserve">para cada producto importado y materia prima </w:t>
              </w:r>
            </w:ins>
            <w:del w:id="4" w:author="tisan" w:date="2011-03-19T18:24:00Z">
              <w:r w:rsidR="00A274C2" w:rsidDel="007F24DD">
                <w:delText xml:space="preserve"> </w:delText>
              </w:r>
            </w:del>
            <w:r w:rsidR="00E414E5">
              <w:t xml:space="preserve">la cantidad </w:t>
            </w:r>
            <w:ins w:id="5" w:author="tisan" w:date="2011-03-19T18:25:00Z">
              <w:r w:rsidR="007F24DD">
                <w:t>disponible</w:t>
              </w:r>
            </w:ins>
            <w:ins w:id="6" w:author="tisan" w:date="2011-03-19T18:27:00Z">
              <w:r w:rsidR="007F24DD">
                <w:t xml:space="preserve"> y </w:t>
              </w:r>
            </w:ins>
            <w:ins w:id="7" w:author="tisan" w:date="2011-03-19T18:25:00Z">
              <w:r w:rsidR="007F24DD">
                <w:t xml:space="preserve">encuentra </w:t>
              </w:r>
            </w:ins>
            <w:ins w:id="8" w:author="tisan" w:date="2011-03-19T18:28:00Z">
              <w:r w:rsidR="007F24DD">
                <w:t>aquellos</w:t>
              </w:r>
            </w:ins>
            <w:ins w:id="9" w:author="tisan" w:date="2011-03-19T18:27:00Z">
              <w:r w:rsidR="007F24DD">
                <w:t xml:space="preserve"> </w:t>
              </w:r>
            </w:ins>
            <w:ins w:id="10" w:author="tisan" w:date="2011-03-19T18:28:00Z">
              <w:r w:rsidR="007F24DD">
                <w:t xml:space="preserve">con cantidades </w:t>
              </w:r>
            </w:ins>
            <w:ins w:id="11" w:author="tisan" w:date="2011-03-19T18:25:00Z">
              <w:r w:rsidR="007F24DD">
                <w:t>por debajo del nivel de reaprovisionamiento</w:t>
              </w:r>
            </w:ins>
            <w:ins w:id="12" w:author="tisan" w:date="2011-03-19T18:28:00Z">
              <w:r w:rsidR="007F24DD">
                <w:t>.</w:t>
              </w:r>
            </w:ins>
            <w:ins w:id="13" w:author="tisan" w:date="2011-03-19T18:25:00Z">
              <w:r w:rsidR="007F24DD">
                <w:t xml:space="preserve"> </w:t>
              </w:r>
            </w:ins>
            <w:del w:id="14" w:author="tisan" w:date="2011-03-19T18:25:00Z">
              <w:r w:rsidR="00E414E5" w:rsidDel="007F24DD">
                <w:delText>de productos importados (tanto los que están en el depósito de productos terminados como los del depósito de productos importados</w:delText>
              </w:r>
              <w:r w:rsidR="00E90573" w:rsidDel="007F24DD">
                <w:delText>)</w:delText>
              </w:r>
              <w:r w:rsidR="00A274C2" w:rsidDel="007F24DD">
                <w:delText xml:space="preserve"> </w:delText>
              </w:r>
            </w:del>
            <w:del w:id="15" w:author="tisan" w:date="2011-03-19T18:29:00Z">
              <w:r w:rsidR="00A274C2" w:rsidDel="007F24DD">
                <w:delText xml:space="preserve">no esté en su </w:delText>
              </w:r>
              <w:r w:rsidR="0022110D" w:rsidDel="007F24DD">
                <w:delText>nivel de reaprovisionamiento</w:delText>
              </w:r>
              <w:r w:rsidR="00A274C2" w:rsidDel="007F24DD">
                <w:delText xml:space="preserve"> o por debajo del mismo</w:delText>
              </w:r>
              <w:r w:rsidR="00E90573" w:rsidDel="007F24DD">
                <w:delText>. Para el caso de materia</w:delText>
              </w:r>
              <w:r w:rsidR="00666399" w:rsidDel="007F24DD">
                <w:delText>s</w:delText>
              </w:r>
              <w:r w:rsidR="00E90573" w:rsidDel="007F24DD">
                <w:delText xml:space="preserve"> primas, el Sistema verifica </w:delText>
              </w:r>
              <w:r w:rsidR="00A274C2" w:rsidDel="007F24DD">
                <w:delText>que</w:delText>
              </w:r>
              <w:r w:rsidR="00E90573" w:rsidDel="007F24DD">
                <w:delText xml:space="preserve"> la cantidad de materia prima en el d</w:delText>
              </w:r>
              <w:r w:rsidR="00A274C2" w:rsidDel="007F24DD">
                <w:delText xml:space="preserve">epósito de productos importados no esté en su </w:delText>
              </w:r>
              <w:r w:rsidR="0022110D" w:rsidDel="007F24DD">
                <w:delText>nivel de reaprovisionamiento</w:delText>
              </w:r>
              <w:r w:rsidR="00A274C2" w:rsidDel="007F24DD">
                <w:delText xml:space="preserve"> o por debajo del mismo.</w:delText>
              </w:r>
            </w:del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DC0B0" w14:textId="243BCC60" w:rsidR="00E64637" w:rsidDel="007F24DD" w:rsidRDefault="00D450FA" w:rsidP="007F24DD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  <w:rPr>
                <w:del w:id="16" w:author="tisan" w:date="2011-03-19T18:28:00Z"/>
              </w:rPr>
            </w:pPr>
            <w:r>
              <w:t xml:space="preserve">El Sistema no encuentra productos importados y/o materias primas que estén </w:t>
            </w:r>
            <w:ins w:id="17" w:author="tisan" w:date="2011-03-19T18:28:00Z">
              <w:r w:rsidR="007F24DD">
                <w:t xml:space="preserve">por debajo </w:t>
              </w:r>
            </w:ins>
            <w:del w:id="18" w:author="tisan" w:date="2011-03-19T18:28:00Z">
              <w:r w:rsidDel="007F24DD">
                <w:delText xml:space="preserve">en </w:delText>
              </w:r>
            </w:del>
            <w:ins w:id="19" w:author="tisan" w:date="2011-03-19T18:28:00Z">
              <w:r w:rsidR="007F24DD">
                <w:t>d</w:t>
              </w:r>
            </w:ins>
            <w:r>
              <w:t xml:space="preserve">el </w:t>
            </w:r>
            <w:r w:rsidR="0022110D">
              <w:t>nivel de reaprovisionamiento</w:t>
            </w:r>
            <w:ins w:id="20" w:author="tisan" w:date="2011-03-19T18:29:00Z">
              <w:r w:rsidR="007F24DD">
                <w:t>.</w:t>
              </w:r>
            </w:ins>
            <w:r>
              <w:t xml:space="preserve"> </w:t>
            </w:r>
            <w:del w:id="21" w:author="tisan" w:date="2011-03-19T18:28:00Z">
              <w:r w:rsidDel="007F24DD">
                <w:delText>o por debajo del mismo.</w:delText>
              </w:r>
            </w:del>
          </w:p>
          <w:p w14:paraId="37A61BF2" w14:textId="77777777" w:rsidR="00D450FA" w:rsidRPr="00960403" w:rsidRDefault="00D450FA" w:rsidP="002C309A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6C803BA0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1322" w14:textId="77777777" w:rsidR="00E64637" w:rsidRDefault="00B31E63" w:rsidP="00CE194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informa al ED la situación </w:t>
            </w:r>
            <w:r w:rsidR="005F7C0A">
              <w:t>de los productos importados como las materias</w:t>
            </w:r>
            <w:r w:rsidR="003938E7">
              <w:t xml:space="preserve"> primas que han sido detectadas en su </w:t>
            </w:r>
            <w:r w:rsidR="0022110D">
              <w:t>nivel de reaprovisionamiento</w:t>
            </w:r>
            <w:r w:rsidR="003938E7">
              <w:t xml:space="preserve"> o por debajo del mismo</w:t>
            </w:r>
            <w:r w:rsidR="00BA18D9">
              <w:t>,</w:t>
            </w:r>
            <w:r w:rsidR="003938E7">
              <w:t xml:space="preserve"> con los siguientes datos: </w:t>
            </w:r>
            <w:r w:rsidR="004B7FF4">
              <w:t>Código, Nombre, Marca, Modelo, Color, Tamaño,  Cantidad actual</w:t>
            </w:r>
            <w:r w:rsidR="00CE1945">
              <w:t xml:space="preserve"> y mínima. Para el caso de la materia prima se muestran </w:t>
            </w:r>
            <w:r w:rsidR="00CE1945">
              <w:lastRenderedPageBreak/>
              <w:t>los datos: Código, nombre, stock actual y mínimo y unidad de medida.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DAD7" w14:textId="77777777" w:rsidR="00E64637" w:rsidRPr="00960403" w:rsidRDefault="00E64637" w:rsidP="00FC7E87">
            <w:pPr>
              <w:pStyle w:val="Prrafodelista"/>
              <w:ind w:left="230"/>
            </w:pPr>
          </w:p>
        </w:tc>
      </w:tr>
      <w:tr w:rsidR="00E64637" w14:paraId="1425B8B1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C5AF2" w14:textId="77777777" w:rsidR="00B858E1" w:rsidRDefault="000416EF" w:rsidP="009833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Sistema solicita </w:t>
            </w:r>
            <w:r w:rsidR="00983302">
              <w:t>si desea realizar un pedido de reabastecimiento.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9A618" w14:textId="77777777" w:rsidR="00E64637" w:rsidRPr="00960403" w:rsidRDefault="00E64637" w:rsidP="00861E33">
            <w:pPr>
              <w:pStyle w:val="Prrafodelista"/>
              <w:ind w:left="737"/>
            </w:pPr>
          </w:p>
        </w:tc>
      </w:tr>
      <w:tr w:rsidR="00E64637" w14:paraId="4D07B6B3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D34" w14:textId="77777777" w:rsidR="00E64637" w:rsidRDefault="00FF426B" w:rsidP="00FF426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 desea realizar un pedido de reabastecimiento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E1A2" w14:textId="77777777" w:rsidR="00E64637" w:rsidRDefault="00C53B09" w:rsidP="00861E3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 no desea realizar un pedido de reabastecimiento.</w:t>
            </w:r>
          </w:p>
          <w:p w14:paraId="48E9D11A" w14:textId="77777777" w:rsidR="00C53B09" w:rsidRPr="00960403" w:rsidRDefault="00C53B09" w:rsidP="00C53B09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E64637" w14:paraId="0C872D3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8CC37" w14:textId="77777777" w:rsidR="00E64637" w:rsidRDefault="00A37CE1" w:rsidP="00AA3B8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Se llama al </w:t>
            </w:r>
            <w:r>
              <w:rPr>
                <w:i/>
              </w:rPr>
              <w:t>CU 104. Regis</w:t>
            </w:r>
            <w:r w:rsidR="00370423">
              <w:rPr>
                <w:i/>
              </w:rPr>
              <w:t xml:space="preserve">trar </w:t>
            </w:r>
            <w:bookmarkStart w:id="22" w:name="_GoBack"/>
            <w:r w:rsidR="00370423">
              <w:rPr>
                <w:i/>
              </w:rPr>
              <w:t xml:space="preserve">Pedido </w:t>
            </w:r>
            <w:bookmarkEnd w:id="22"/>
            <w:r w:rsidR="00370423">
              <w:rPr>
                <w:i/>
              </w:rPr>
              <w:t xml:space="preserve">de </w:t>
            </w:r>
            <w:commentRangeStart w:id="23"/>
            <w:r w:rsidR="00370423">
              <w:rPr>
                <w:i/>
              </w:rPr>
              <w:t>Reabastecimiento</w:t>
            </w:r>
            <w:commentRangeEnd w:id="23"/>
            <w:r w:rsidR="007F24DD">
              <w:rPr>
                <w:rStyle w:val="Refdecomentario"/>
              </w:rPr>
              <w:commentReference w:id="23"/>
            </w:r>
            <w:r>
              <w:rPr>
                <w:i/>
              </w:rPr>
              <w:t>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F35FE" w14:textId="77777777" w:rsidR="00E64637" w:rsidRDefault="00E64637" w:rsidP="002F631C"/>
        </w:tc>
      </w:tr>
      <w:tr w:rsidR="00AA3B8C" w14:paraId="6FBF80D7" w14:textId="77777777" w:rsidTr="00654C01">
        <w:tc>
          <w:tcPr>
            <w:tcW w:w="430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4596" w14:textId="77777777" w:rsidR="00AA3B8C" w:rsidRDefault="00D17088" w:rsidP="00D1708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</w:t>
            </w:r>
            <w:r w:rsidR="00490454">
              <w:t>l</w:t>
            </w:r>
            <w:r>
              <w:t xml:space="preserve"> CU.</w:t>
            </w:r>
          </w:p>
        </w:tc>
        <w:tc>
          <w:tcPr>
            <w:tcW w:w="430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06495" w14:textId="77777777" w:rsidR="00AA3B8C" w:rsidRDefault="00AA3B8C" w:rsidP="002F631C"/>
        </w:tc>
      </w:tr>
      <w:tr w:rsidR="00654C01" w14:paraId="3066B246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EBAB5" w14:textId="77777777"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D7C4F" w14:textId="77777777" w:rsidR="00654C01" w:rsidRPr="00960403" w:rsidRDefault="00654C01" w:rsidP="00FC7E87"/>
        </w:tc>
      </w:tr>
      <w:tr w:rsidR="00654C01" w14:paraId="2561CE85" w14:textId="77777777" w:rsidTr="00067369"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D1FD85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5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F7CC35" w14:textId="77777777" w:rsidR="00654C01" w:rsidRDefault="00654C01" w:rsidP="00654C01">
            <w:r>
              <w:t>No aplica</w:t>
            </w:r>
          </w:p>
        </w:tc>
      </w:tr>
      <w:tr w:rsidR="00654C01" w14:paraId="6CA2BC8F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3C7FCF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000A95" w14:textId="77777777" w:rsidR="00654C01" w:rsidRDefault="007C642E" w:rsidP="007C642E">
            <w:r>
              <w:t>CU 104. Registrar Pedido de Reabastecimiento.</w:t>
            </w:r>
          </w:p>
        </w:tc>
      </w:tr>
      <w:tr w:rsidR="00654C01" w14:paraId="5B0AC6CC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8B04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FECCFC" w14:textId="77777777"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14:paraId="3D2D46D4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79657D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73D09" w14:textId="77777777" w:rsidR="00654C01" w:rsidRDefault="00067369" w:rsidP="00654C01">
            <w:r>
              <w:t>No aplica</w:t>
            </w:r>
          </w:p>
        </w:tc>
      </w:tr>
      <w:tr w:rsidR="00654C01" w14:paraId="0A70EE91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031493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3911E9" w14:textId="77777777" w:rsidR="00654C01" w:rsidRDefault="00067369" w:rsidP="00654C01">
            <w:r>
              <w:t>No aplica</w:t>
            </w:r>
          </w:p>
        </w:tc>
      </w:tr>
      <w:tr w:rsidR="00654C01" w14:paraId="1F9E9B1E" w14:textId="77777777" w:rsidTr="00067369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7CD8C4" w14:textId="77777777"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946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949180" w14:textId="77777777" w:rsidR="00654C01" w:rsidRDefault="00067369" w:rsidP="00654C01">
            <w:r>
              <w:t>No aplica</w:t>
            </w:r>
          </w:p>
        </w:tc>
      </w:tr>
    </w:tbl>
    <w:p w14:paraId="22B1898B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tisan" w:date="2011-03-19T18:21:00Z" w:initials="t">
    <w:p w14:paraId="7A3A15B9" w14:textId="15479E53" w:rsidR="007F24DD" w:rsidRDefault="007F24DD">
      <w:pPr>
        <w:pStyle w:val="Textocomentario"/>
      </w:pPr>
      <w:r>
        <w:rPr>
          <w:rStyle w:val="Refdecomentario"/>
        </w:rPr>
        <w:annotationRef/>
      </w:r>
      <w:r>
        <w:t xml:space="preserve">No debería llamar al CU 004. </w:t>
      </w:r>
      <w:proofErr w:type="spellStart"/>
      <w:r>
        <w:t>Generar_orden_de_compra</w:t>
      </w:r>
      <w:proofErr w:type="spell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FE1890EA"/>
    <w:lvl w:ilvl="0">
      <w:start w:val="1"/>
      <w:numFmt w:val="decimal"/>
      <w:lvlText w:val="%1."/>
      <w:lvlJc w:val="left"/>
      <w:pPr>
        <w:tabs>
          <w:tab w:val="num" w:pos="340"/>
        </w:tabs>
        <w:ind w:left="284" w:hanging="284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trackRevisions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725F34"/>
    <w:rsid w:val="000416EF"/>
    <w:rsid w:val="00067369"/>
    <w:rsid w:val="00074C24"/>
    <w:rsid w:val="000B19AE"/>
    <w:rsid w:val="000C4F46"/>
    <w:rsid w:val="00100CF3"/>
    <w:rsid w:val="00190D2E"/>
    <w:rsid w:val="001F04D2"/>
    <w:rsid w:val="00201BCA"/>
    <w:rsid w:val="0022110D"/>
    <w:rsid w:val="0022740A"/>
    <w:rsid w:val="002505C2"/>
    <w:rsid w:val="0025223B"/>
    <w:rsid w:val="002920A5"/>
    <w:rsid w:val="002953BA"/>
    <w:rsid w:val="002C309A"/>
    <w:rsid w:val="002D62DC"/>
    <w:rsid w:val="002F631C"/>
    <w:rsid w:val="00327FB3"/>
    <w:rsid w:val="00370423"/>
    <w:rsid w:val="003938E7"/>
    <w:rsid w:val="003B1F3D"/>
    <w:rsid w:val="003B3A59"/>
    <w:rsid w:val="003E64C6"/>
    <w:rsid w:val="00402F70"/>
    <w:rsid w:val="00413ED2"/>
    <w:rsid w:val="004424E3"/>
    <w:rsid w:val="00490454"/>
    <w:rsid w:val="004B7FF4"/>
    <w:rsid w:val="00502360"/>
    <w:rsid w:val="00512B66"/>
    <w:rsid w:val="00596BA0"/>
    <w:rsid w:val="005C249A"/>
    <w:rsid w:val="005F7C0A"/>
    <w:rsid w:val="00602FA3"/>
    <w:rsid w:val="006245C7"/>
    <w:rsid w:val="006469FD"/>
    <w:rsid w:val="00654C01"/>
    <w:rsid w:val="00666399"/>
    <w:rsid w:val="00682F3C"/>
    <w:rsid w:val="006B6D4B"/>
    <w:rsid w:val="00721962"/>
    <w:rsid w:val="00725F34"/>
    <w:rsid w:val="00732A0E"/>
    <w:rsid w:val="007953CA"/>
    <w:rsid w:val="007C038A"/>
    <w:rsid w:val="007C642E"/>
    <w:rsid w:val="007D019B"/>
    <w:rsid w:val="007D4987"/>
    <w:rsid w:val="007F24DD"/>
    <w:rsid w:val="00812E10"/>
    <w:rsid w:val="00832F20"/>
    <w:rsid w:val="00847BFF"/>
    <w:rsid w:val="00861E33"/>
    <w:rsid w:val="008A2E19"/>
    <w:rsid w:val="008F3E09"/>
    <w:rsid w:val="008F5263"/>
    <w:rsid w:val="00960403"/>
    <w:rsid w:val="00983302"/>
    <w:rsid w:val="009B2A82"/>
    <w:rsid w:val="009D183F"/>
    <w:rsid w:val="009E1E27"/>
    <w:rsid w:val="00A274C2"/>
    <w:rsid w:val="00A37CE1"/>
    <w:rsid w:val="00A5198D"/>
    <w:rsid w:val="00A52551"/>
    <w:rsid w:val="00AA3B8C"/>
    <w:rsid w:val="00B31E63"/>
    <w:rsid w:val="00B858E1"/>
    <w:rsid w:val="00BA18D9"/>
    <w:rsid w:val="00BF65D0"/>
    <w:rsid w:val="00C1603C"/>
    <w:rsid w:val="00C16AE8"/>
    <w:rsid w:val="00C32797"/>
    <w:rsid w:val="00C53B09"/>
    <w:rsid w:val="00C5614D"/>
    <w:rsid w:val="00C61E8F"/>
    <w:rsid w:val="00C7061A"/>
    <w:rsid w:val="00C74D24"/>
    <w:rsid w:val="00CD204D"/>
    <w:rsid w:val="00CE1945"/>
    <w:rsid w:val="00D17088"/>
    <w:rsid w:val="00D25815"/>
    <w:rsid w:val="00D450FA"/>
    <w:rsid w:val="00D623A0"/>
    <w:rsid w:val="00D837B7"/>
    <w:rsid w:val="00D842C6"/>
    <w:rsid w:val="00DC19BB"/>
    <w:rsid w:val="00E211DA"/>
    <w:rsid w:val="00E31140"/>
    <w:rsid w:val="00E414E5"/>
    <w:rsid w:val="00E50CD4"/>
    <w:rsid w:val="00E64637"/>
    <w:rsid w:val="00E70A8B"/>
    <w:rsid w:val="00E71B33"/>
    <w:rsid w:val="00E86775"/>
    <w:rsid w:val="00E90573"/>
    <w:rsid w:val="00EA299B"/>
    <w:rsid w:val="00ED213E"/>
    <w:rsid w:val="00F00CC9"/>
    <w:rsid w:val="00F47282"/>
    <w:rsid w:val="00F8063C"/>
    <w:rsid w:val="00F81DF6"/>
    <w:rsid w:val="00FB5D08"/>
    <w:rsid w:val="00FC7E87"/>
    <w:rsid w:val="00FF426B"/>
    <w:rsid w:val="00FF43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5217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F24D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4D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4D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4D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4D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2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190</TotalTime>
  <Pages>2</Pages>
  <Words>433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tisan</cp:lastModifiedBy>
  <cp:revision>60</cp:revision>
  <dcterms:created xsi:type="dcterms:W3CDTF">2010-05-31T22:07:00Z</dcterms:created>
  <dcterms:modified xsi:type="dcterms:W3CDTF">2011-03-19T23:20:00Z</dcterms:modified>
</cp:coreProperties>
</file>